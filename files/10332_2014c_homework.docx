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1DEC" w:rsidRDefault="00642F94" w:rsidP="0021702A">
      <w:pPr>
        <w:pStyle w:val="1"/>
        <w:bidi/>
        <w:rPr>
          <w:rFonts w:ascii="Arial"/>
          <w:rtl/>
        </w:rPr>
      </w:pPr>
      <w:bookmarkStart w:id="0" w:name="_Toc422124516"/>
      <w:r w:rsidRPr="001741CF">
        <w:rPr>
          <w:rtl/>
          <w:lang w:bidi="he-IL"/>
        </w:rPr>
        <w:t xml:space="preserve">תכנות </w:t>
      </w:r>
      <w:r w:rsidR="00F71DEC">
        <w:rPr>
          <w:rFonts w:hint="cs"/>
          <w:rtl/>
          <w:lang w:bidi="he-IL"/>
        </w:rPr>
        <w:t>ברשת</w:t>
      </w:r>
      <w:r w:rsidRPr="001741CF">
        <w:rPr>
          <w:rtl/>
          <w:lang w:bidi="he-IL"/>
        </w:rPr>
        <w:t xml:space="preserve"> ושפת </w:t>
      </w:r>
      <w:r w:rsidR="00F71DEC">
        <w:t xml:space="preserve"> </w:t>
      </w:r>
      <w:r w:rsidRPr="001741CF">
        <w:t>Java</w:t>
      </w:r>
      <w:r w:rsidR="006A6505" w:rsidRPr="001741CF">
        <w:rPr>
          <w:rFonts w:ascii="Arial"/>
          <w:rtl/>
        </w:rPr>
        <w:t xml:space="preserve"> </w:t>
      </w:r>
      <w:r w:rsidR="00F71DEC">
        <w:rPr>
          <w:rFonts w:ascii="Arial"/>
          <w:rtl/>
        </w:rPr>
        <w:t>–</w:t>
      </w:r>
      <w:r w:rsidR="006A6505" w:rsidRPr="001741CF">
        <w:rPr>
          <w:rFonts w:ascii="Arial"/>
          <w:rtl/>
        </w:rPr>
        <w:t xml:space="preserve"> </w:t>
      </w:r>
    </w:p>
    <w:p w:rsidR="006A6505" w:rsidRPr="001741CF" w:rsidRDefault="008F3AEC" w:rsidP="0021702A">
      <w:pPr>
        <w:pStyle w:val="1"/>
        <w:bidi/>
        <w:rPr>
          <w:rFonts w:ascii="Arial"/>
          <w:rtl/>
        </w:rPr>
      </w:pPr>
      <w:r>
        <w:rPr>
          <w:rFonts w:hint="cs"/>
          <w:rtl/>
          <w:lang w:bidi="he-IL"/>
        </w:rPr>
        <w:t>תשע</w:t>
      </w:r>
      <w:r>
        <w:rPr>
          <w:rFonts w:ascii="Arial" w:hint="cs"/>
          <w:rtl/>
        </w:rPr>
        <w:t>"</w:t>
      </w:r>
      <w:r w:rsidR="00F71DEC">
        <w:rPr>
          <w:rFonts w:hint="cs"/>
          <w:rtl/>
          <w:lang w:bidi="he-IL"/>
        </w:rPr>
        <w:t>ד</w:t>
      </w:r>
      <w:r>
        <w:rPr>
          <w:rFonts w:ascii="Arial" w:hint="cs"/>
          <w:rtl/>
        </w:rPr>
        <w:t xml:space="preserve"> </w:t>
      </w:r>
      <w:r w:rsidR="00F71DEC">
        <w:rPr>
          <w:rFonts w:hint="cs"/>
          <w:rtl/>
          <w:lang w:bidi="he-IL"/>
        </w:rPr>
        <w:t>א</w:t>
      </w:r>
      <w:r w:rsidR="00F71DEC">
        <w:rPr>
          <w:rFonts w:ascii="Arial" w:hint="cs"/>
          <w:rtl/>
        </w:rPr>
        <w:t>'</w:t>
      </w:r>
      <w:r>
        <w:rPr>
          <w:rFonts w:ascii="Arial" w:hint="cs"/>
          <w:rtl/>
        </w:rPr>
        <w:t xml:space="preserve"> - </w:t>
      </w:r>
      <w:r w:rsidR="001C6E1C" w:rsidRPr="001741CF">
        <w:rPr>
          <w:rtl/>
          <w:lang w:bidi="he-IL"/>
        </w:rPr>
        <w:t>דף</w:t>
      </w:r>
      <w:r w:rsidR="006A6505" w:rsidRPr="001741CF">
        <w:rPr>
          <w:rtl/>
          <w:lang w:bidi="he-IL"/>
        </w:rPr>
        <w:t xml:space="preserve"> הנחיות ותרגילים</w:t>
      </w:r>
    </w:p>
    <w:p w:rsidR="00815336" w:rsidRDefault="00815336" w:rsidP="00982614">
      <w:pPr>
        <w:bidi/>
        <w:jc w:val="center"/>
        <w:rPr>
          <w:rFonts w:ascii="Arial"/>
          <w:b/>
          <w:bCs/>
          <w:i/>
          <w:iCs/>
          <w:color w:val="FF0000"/>
        </w:rPr>
      </w:pPr>
      <w:r w:rsidRPr="00982614">
        <w:rPr>
          <w:rFonts w:hint="cs"/>
          <w:b/>
          <w:bCs/>
          <w:color w:val="FF0000"/>
          <w:rtl/>
          <w:lang w:bidi="he-IL"/>
        </w:rPr>
        <w:t>יש להתעדכן באופן רציף בהודעות במערכת ה</w:t>
      </w:r>
      <w:r w:rsidRPr="00982614">
        <w:rPr>
          <w:rFonts w:ascii="Arial" w:hint="cs"/>
          <w:b/>
          <w:bCs/>
          <w:color w:val="FF0000"/>
          <w:rtl/>
        </w:rPr>
        <w:t xml:space="preserve">- </w:t>
      </w:r>
      <w:r w:rsidRPr="00982614">
        <w:rPr>
          <w:b/>
          <w:bCs/>
          <w:color w:val="FF0000"/>
        </w:rPr>
        <w:t>highlearn</w:t>
      </w:r>
      <w:r w:rsidRPr="00982614">
        <w:rPr>
          <w:rFonts w:hint="cs"/>
          <w:b/>
          <w:bCs/>
          <w:color w:val="FF0000"/>
          <w:rtl/>
          <w:lang w:bidi="he-IL"/>
        </w:rPr>
        <w:t xml:space="preserve"> לגבי הבהרות בדף המטלה</w:t>
      </w:r>
    </w:p>
    <w:p w:rsidR="00AD61A4" w:rsidRPr="00AD61A4" w:rsidRDefault="00AD61A4" w:rsidP="00AD61A4">
      <w:pPr>
        <w:bidi/>
        <w:jc w:val="center"/>
        <w:rPr>
          <w:rFonts w:ascii="Arial"/>
          <w:b/>
          <w:bCs/>
          <w:color w:val="FF0000"/>
          <w:rtl/>
          <w:lang w:bidi="he-IL"/>
        </w:rPr>
      </w:pPr>
      <w:r w:rsidRPr="00AD61A4">
        <w:rPr>
          <w:rFonts w:ascii="Arial" w:hint="cs"/>
          <w:b/>
          <w:bCs/>
          <w:color w:val="FF0000"/>
          <w:highlight w:val="yellow"/>
          <w:rtl/>
          <w:lang w:bidi="he-IL"/>
        </w:rPr>
        <w:t>נא לקרוא את כל 5 עמודי התרגיל לפני תחילת העבודה!</w:t>
      </w:r>
    </w:p>
    <w:p w:rsidR="00EA0396" w:rsidRPr="001741CF" w:rsidRDefault="00EA0396" w:rsidP="0021702A">
      <w:pPr>
        <w:pStyle w:val="2"/>
        <w:bidi/>
        <w:rPr>
          <w:rFonts w:ascii="Arial"/>
          <w:rtl/>
        </w:rPr>
      </w:pPr>
      <w:r w:rsidRPr="001741CF">
        <w:rPr>
          <w:rtl/>
          <w:lang w:bidi="he-IL"/>
        </w:rPr>
        <w:t>דרישות הקורס</w:t>
      </w:r>
    </w:p>
    <w:p w:rsidR="00EA0396" w:rsidRDefault="00EA0396" w:rsidP="006026B9">
      <w:pPr>
        <w:bidi/>
        <w:ind w:left="-52"/>
        <w:jc w:val="both"/>
        <w:rPr>
          <w:rFonts w:ascii="Arial" w:hAnsiTheme="minorBidi"/>
          <w:rtl/>
        </w:rPr>
      </w:pPr>
      <w:r w:rsidRPr="003F38F8">
        <w:rPr>
          <w:rFonts w:asciiTheme="minorBidi" w:hAnsiTheme="minorBidi"/>
          <w:rtl/>
          <w:lang w:bidi="he-IL"/>
        </w:rPr>
        <w:t>בקורס אין בחינה אך חובה להגיש</w:t>
      </w:r>
      <w:r w:rsidR="00642F94">
        <w:rPr>
          <w:rFonts w:asciiTheme="minorBidi" w:hAnsiTheme="minorBidi" w:hint="cs"/>
          <w:rtl/>
          <w:lang w:bidi="he-IL"/>
        </w:rPr>
        <w:t xml:space="preserve"> את כל</w:t>
      </w:r>
      <w:r w:rsidRPr="003F38F8">
        <w:rPr>
          <w:rFonts w:ascii="Arial" w:hAnsiTheme="minorBidi"/>
          <w:rtl/>
        </w:rPr>
        <w:t xml:space="preserve"> </w:t>
      </w:r>
      <w:r w:rsidR="00642F94">
        <w:rPr>
          <w:rFonts w:ascii="Arial" w:hAnsiTheme="minorBidi" w:hint="cs"/>
          <w:rtl/>
        </w:rPr>
        <w:t xml:space="preserve">3 </w:t>
      </w:r>
      <w:r w:rsidR="00642F94">
        <w:rPr>
          <w:rFonts w:asciiTheme="minorBidi" w:hAnsiTheme="minorBidi" w:hint="cs"/>
          <w:rtl/>
          <w:lang w:bidi="he-IL"/>
        </w:rPr>
        <w:t>ה</w:t>
      </w:r>
      <w:r w:rsidRPr="003F38F8">
        <w:rPr>
          <w:rFonts w:asciiTheme="minorBidi" w:hAnsiTheme="minorBidi"/>
          <w:rtl/>
          <w:lang w:bidi="he-IL"/>
        </w:rPr>
        <w:t>תרגילים</w:t>
      </w:r>
      <w:r w:rsidRPr="003F38F8">
        <w:rPr>
          <w:rFonts w:ascii="Arial" w:hAnsiTheme="minorBidi"/>
          <w:rtl/>
        </w:rPr>
        <w:t xml:space="preserve">. </w:t>
      </w:r>
      <w:r w:rsidR="006026B9" w:rsidRPr="006026B9">
        <w:rPr>
          <w:rFonts w:asciiTheme="minorBidi" w:hAnsiTheme="minorBidi" w:hint="cs"/>
          <w:b/>
          <w:bCs/>
          <w:rtl/>
          <w:lang w:bidi="he-IL"/>
        </w:rPr>
        <w:t>יש</w:t>
      </w:r>
      <w:r w:rsidRPr="006026B9">
        <w:rPr>
          <w:rFonts w:asciiTheme="minorBidi" w:hAnsiTheme="minorBidi"/>
          <w:b/>
          <w:bCs/>
          <w:rtl/>
          <w:lang w:bidi="he-IL"/>
        </w:rPr>
        <w:t xml:space="preserve"> להגיש את התרגילים בזוגות</w:t>
      </w:r>
      <w:r w:rsidRPr="003F38F8">
        <w:rPr>
          <w:rFonts w:ascii="Arial" w:hAnsiTheme="minorBidi"/>
          <w:rtl/>
        </w:rPr>
        <w:t xml:space="preserve">, </w:t>
      </w:r>
      <w:r w:rsidRPr="003F38F8">
        <w:rPr>
          <w:rFonts w:asciiTheme="minorBidi" w:hAnsiTheme="minorBidi"/>
          <w:rtl/>
          <w:lang w:bidi="he-IL"/>
        </w:rPr>
        <w:t>אך לא ב</w:t>
      </w:r>
      <w:r w:rsidR="006026B9">
        <w:rPr>
          <w:rFonts w:asciiTheme="minorBidi" w:hAnsiTheme="minorBidi" w:hint="cs"/>
          <w:rtl/>
          <w:lang w:bidi="he-IL"/>
        </w:rPr>
        <w:t xml:space="preserve">יחידים </w:t>
      </w:r>
      <w:r w:rsidR="006026B9">
        <w:rPr>
          <w:rFonts w:ascii="Arial" w:hAnsiTheme="minorBidi" w:hint="cs"/>
          <w:rtl/>
        </w:rPr>
        <w:t xml:space="preserve">/ </w:t>
      </w:r>
      <w:r w:rsidRPr="003F38F8">
        <w:rPr>
          <w:rFonts w:asciiTheme="minorBidi" w:hAnsiTheme="minorBidi"/>
          <w:rtl/>
          <w:lang w:bidi="he-IL"/>
        </w:rPr>
        <w:t xml:space="preserve">שלישיות </w:t>
      </w:r>
      <w:r w:rsidRPr="003F38F8">
        <w:rPr>
          <w:rFonts w:ascii="Arial" w:hAnsiTheme="minorBidi"/>
          <w:rtl/>
        </w:rPr>
        <w:t xml:space="preserve">/ </w:t>
      </w:r>
      <w:r w:rsidRPr="003F38F8">
        <w:rPr>
          <w:rFonts w:asciiTheme="minorBidi" w:hAnsiTheme="minorBidi"/>
          <w:rtl/>
          <w:lang w:bidi="he-IL"/>
        </w:rPr>
        <w:t xml:space="preserve">רביעיות </w:t>
      </w:r>
      <w:r w:rsidR="006026B9">
        <w:rPr>
          <w:rFonts w:asciiTheme="minorBidi" w:hAnsiTheme="minorBidi" w:hint="cs"/>
          <w:rtl/>
          <w:lang w:bidi="he-IL"/>
        </w:rPr>
        <w:t>וכו</w:t>
      </w:r>
      <w:r w:rsidR="006026B9">
        <w:rPr>
          <w:rFonts w:ascii="Arial" w:hAnsiTheme="minorBidi" w:hint="cs"/>
          <w:rtl/>
        </w:rPr>
        <w:t>'</w:t>
      </w:r>
      <w:r w:rsidRPr="003F38F8">
        <w:rPr>
          <w:rFonts w:ascii="Arial" w:hAnsiTheme="minorBidi"/>
          <w:rtl/>
        </w:rPr>
        <w:t>.</w:t>
      </w:r>
      <w:r w:rsidR="00C07B79" w:rsidRPr="003F38F8">
        <w:rPr>
          <w:rFonts w:asciiTheme="minorBidi" w:hAnsiTheme="minorBidi"/>
        </w:rPr>
        <w:t xml:space="preserve"> </w:t>
      </w:r>
      <w:r w:rsidRPr="003F38F8">
        <w:rPr>
          <w:rFonts w:asciiTheme="minorBidi" w:hAnsiTheme="minorBidi"/>
          <w:rtl/>
          <w:lang w:bidi="he-IL"/>
        </w:rPr>
        <w:t>יש להקפיד על מעורבות אקטיבית של שני השותפים</w:t>
      </w:r>
      <w:r w:rsidR="006026B9">
        <w:rPr>
          <w:rFonts w:ascii="Arial" w:hAnsiTheme="minorBidi" w:hint="cs"/>
          <w:rtl/>
        </w:rPr>
        <w:t xml:space="preserve">, </w:t>
      </w:r>
      <w:r w:rsidR="006026B9">
        <w:rPr>
          <w:rFonts w:asciiTheme="minorBidi" w:hAnsiTheme="minorBidi" w:hint="cs"/>
          <w:rtl/>
          <w:lang w:bidi="he-IL"/>
        </w:rPr>
        <w:t>אך על שני החברים לשלוט באופן מלא</w:t>
      </w:r>
      <w:r w:rsidRPr="003F38F8">
        <w:rPr>
          <w:rFonts w:ascii="Arial" w:hAnsiTheme="minorBidi"/>
          <w:rtl/>
        </w:rPr>
        <w:t xml:space="preserve"> </w:t>
      </w:r>
      <w:r w:rsidRPr="006026B9">
        <w:rPr>
          <w:rFonts w:asciiTheme="minorBidi" w:hAnsiTheme="minorBidi"/>
          <w:rtl/>
          <w:lang w:bidi="he-IL"/>
        </w:rPr>
        <w:t>בכל חלקי התרגיל</w:t>
      </w:r>
      <w:r w:rsidRPr="003F38F8">
        <w:rPr>
          <w:rFonts w:ascii="Arial" w:hAnsiTheme="minorBidi"/>
          <w:rtl/>
        </w:rPr>
        <w:t>.</w:t>
      </w:r>
    </w:p>
    <w:p w:rsidR="00642F94" w:rsidRDefault="00642F94" w:rsidP="002D289E">
      <w:pPr>
        <w:bidi/>
        <w:ind w:left="-52"/>
        <w:jc w:val="both"/>
        <w:rPr>
          <w:rFonts w:ascii="Arial" w:hAnsiTheme="minorBidi"/>
          <w:rtl/>
        </w:rPr>
      </w:pPr>
      <w:r>
        <w:rPr>
          <w:rFonts w:asciiTheme="minorBidi" w:hAnsiTheme="minorBidi" w:hint="cs"/>
          <w:rtl/>
          <w:lang w:bidi="he-IL"/>
        </w:rPr>
        <w:t xml:space="preserve">התרגיל הינו </w:t>
      </w:r>
      <w:r>
        <w:rPr>
          <w:rFonts w:ascii="Arial" w:hAnsiTheme="minorBidi" w:hint="cs"/>
          <w:rtl/>
        </w:rPr>
        <w:t>"</w:t>
      </w:r>
      <w:r>
        <w:rPr>
          <w:rFonts w:asciiTheme="minorBidi" w:hAnsiTheme="minorBidi" w:hint="cs"/>
          <w:rtl/>
          <w:lang w:bidi="he-IL"/>
        </w:rPr>
        <w:t>מתגלגל</w:t>
      </w:r>
      <w:r>
        <w:rPr>
          <w:rFonts w:ascii="Arial" w:hAnsiTheme="minorBidi" w:hint="cs"/>
          <w:rtl/>
        </w:rPr>
        <w:t xml:space="preserve">" </w:t>
      </w:r>
      <w:r>
        <w:rPr>
          <w:rFonts w:asciiTheme="minorBidi" w:hAnsiTheme="minorBidi" w:hint="cs"/>
          <w:rtl/>
          <w:lang w:bidi="he-IL"/>
        </w:rPr>
        <w:t xml:space="preserve">כך שכל </w:t>
      </w:r>
      <w:r w:rsidR="002D289E">
        <w:rPr>
          <w:rFonts w:asciiTheme="minorBidi" w:hAnsiTheme="minorBidi" w:hint="cs"/>
          <w:rtl/>
          <w:lang w:bidi="he-IL"/>
        </w:rPr>
        <w:t>חלק</w:t>
      </w:r>
      <w:r>
        <w:rPr>
          <w:rFonts w:asciiTheme="minorBidi" w:hAnsiTheme="minorBidi" w:hint="cs"/>
          <w:rtl/>
          <w:lang w:bidi="he-IL"/>
        </w:rPr>
        <w:t xml:space="preserve"> מתבססת על </w:t>
      </w:r>
      <w:r w:rsidR="002D289E">
        <w:rPr>
          <w:rFonts w:asciiTheme="minorBidi" w:hAnsiTheme="minorBidi" w:hint="cs"/>
          <w:rtl/>
          <w:lang w:bidi="he-IL"/>
        </w:rPr>
        <w:t>החלק הקודם</w:t>
      </w:r>
      <w:r>
        <w:rPr>
          <w:rFonts w:ascii="Arial" w:hAnsiTheme="minorBidi" w:hint="cs"/>
          <w:rtl/>
        </w:rPr>
        <w:t>.</w:t>
      </w:r>
    </w:p>
    <w:p w:rsidR="008A26B3" w:rsidRDefault="00883E13" w:rsidP="008A26B3">
      <w:pPr>
        <w:bidi/>
        <w:ind w:left="-52"/>
        <w:jc w:val="both"/>
        <w:rPr>
          <w:rFonts w:ascii="Arial" w:hAnsiTheme="minorBidi"/>
          <w:rtl/>
        </w:rPr>
      </w:pPr>
      <w:r>
        <w:rPr>
          <w:rFonts w:asciiTheme="minorBidi" w:hAnsiTheme="minorBidi"/>
          <w:noProof/>
          <w:rtl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left:0;text-align:left;margin-left:11.5pt;margin-top:.8pt;width:432.75pt;height:48.2pt;z-index:2516592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">
            <v:textbox>
              <w:txbxContent>
                <w:p w:rsidR="00ED4B4F" w:rsidRPr="00982614" w:rsidRDefault="00ED4B4F" w:rsidP="00982614">
                  <w:pPr>
                    <w:bidi/>
                    <w:jc w:val="center"/>
                    <w:rPr>
                      <w:b/>
                      <w:bCs/>
                    </w:rPr>
                  </w:pPr>
                  <w:r w:rsidRPr="00982614">
                    <w:rPr>
                      <w:rFonts w:asciiTheme="minorBidi" w:hAnsiTheme="minorBidi" w:hint="cs"/>
                      <w:b/>
                      <w:bCs/>
                      <w:rtl/>
                      <w:lang w:bidi="he-IL"/>
                    </w:rPr>
                    <w:t>את המטלה השנייה תמשיכו מפתרון התרגיל הראשון של מישהו אחר מהכיתה</w:t>
                  </w:r>
                  <w:r w:rsidRPr="00982614">
                    <w:rPr>
                      <w:rFonts w:ascii="Arial" w:hAnsiTheme="minorBidi" w:hint="cs"/>
                      <w:b/>
                      <w:bCs/>
                      <w:rtl/>
                    </w:rPr>
                    <w:t xml:space="preserve">, </w:t>
                  </w:r>
                  <w:r w:rsidRPr="00982614">
                    <w:rPr>
                      <w:rFonts w:asciiTheme="minorBidi" w:hAnsiTheme="minorBidi" w:hint="cs"/>
                      <w:b/>
                      <w:bCs/>
                      <w:rtl/>
                      <w:lang w:bidi="he-IL"/>
                    </w:rPr>
                    <w:t>לכן הקפידו שהתוכנית שאתם כותבים תהייה מצויינת</w:t>
                  </w:r>
                  <w:r w:rsidRPr="00982614">
                    <w:rPr>
                      <w:rFonts w:ascii="Arial" w:hAnsiTheme="minorBidi" w:hint="cs"/>
                      <w:b/>
                      <w:bCs/>
                      <w:rtl/>
                    </w:rPr>
                    <w:t>!</w:t>
                  </w:r>
                </w:p>
              </w:txbxContent>
            </v:textbox>
          </v:shape>
        </w:pict>
      </w:r>
    </w:p>
    <w:p w:rsidR="008A26B3" w:rsidRDefault="008A26B3" w:rsidP="002D289E">
      <w:pPr>
        <w:bidi/>
        <w:ind w:left="-52"/>
        <w:jc w:val="both"/>
        <w:rPr>
          <w:rFonts w:ascii="Arial" w:hAnsiTheme="minorBidi"/>
          <w:rtl/>
        </w:rPr>
      </w:pPr>
    </w:p>
    <w:p w:rsidR="00982614" w:rsidRDefault="00982614" w:rsidP="00827B9C">
      <w:pPr>
        <w:bidi/>
        <w:ind w:left="-52"/>
        <w:jc w:val="both"/>
        <w:rPr>
          <w:rFonts w:asciiTheme="minorBidi" w:hAnsiTheme="minorBidi"/>
        </w:rPr>
      </w:pPr>
    </w:p>
    <w:p w:rsidR="00642F94" w:rsidRPr="003F38F8" w:rsidRDefault="00827B9C" w:rsidP="00982614">
      <w:pPr>
        <w:bidi/>
        <w:ind w:left="-52"/>
        <w:jc w:val="both"/>
        <w:rPr>
          <w:rFonts w:asciiTheme="minorBidi" w:hAnsiTheme="minorBidi"/>
        </w:rPr>
      </w:pPr>
      <w:r>
        <w:rPr>
          <w:rFonts w:asciiTheme="minorBidi" w:hAnsiTheme="minorBidi" w:hint="cs"/>
          <w:rtl/>
          <w:lang w:bidi="he-IL"/>
        </w:rPr>
        <w:t>בשקלול</w:t>
      </w:r>
      <w:r>
        <w:rPr>
          <w:rFonts w:ascii="Arial" w:hAnsiTheme="minorBidi" w:hint="cs"/>
          <w:rtl/>
        </w:rPr>
        <w:t xml:space="preserve"> </w:t>
      </w:r>
      <w:r>
        <w:rPr>
          <w:rFonts w:asciiTheme="minorBidi" w:hAnsiTheme="minorBidi" w:hint="cs"/>
          <w:rtl/>
          <w:lang w:bidi="he-IL"/>
        </w:rPr>
        <w:t>הציון</w:t>
      </w:r>
      <w:r>
        <w:rPr>
          <w:rFonts w:ascii="Arial" w:hAnsiTheme="minorBidi" w:hint="cs"/>
          <w:rtl/>
        </w:rPr>
        <w:t xml:space="preserve"> </w:t>
      </w:r>
      <w:r>
        <w:rPr>
          <w:rFonts w:asciiTheme="minorBidi" w:hAnsiTheme="minorBidi" w:hint="cs"/>
          <w:rtl/>
          <w:lang w:bidi="he-IL"/>
        </w:rPr>
        <w:t>הסופי</w:t>
      </w:r>
      <w:r>
        <w:rPr>
          <w:rFonts w:ascii="Arial" w:hAnsiTheme="minorBidi" w:hint="cs"/>
          <w:rtl/>
        </w:rPr>
        <w:t xml:space="preserve"> </w:t>
      </w:r>
      <w:r w:rsidR="005617EE">
        <w:rPr>
          <w:rFonts w:asciiTheme="minorBidi" w:hAnsiTheme="minorBidi" w:hint="cs"/>
          <w:rtl/>
          <w:lang w:bidi="he-IL"/>
        </w:rPr>
        <w:t>ציון</w:t>
      </w:r>
      <w:r w:rsidR="005617EE">
        <w:rPr>
          <w:rFonts w:ascii="Arial" w:hAnsiTheme="minorBidi" w:hint="cs"/>
          <w:rtl/>
        </w:rPr>
        <w:t xml:space="preserve"> </w:t>
      </w:r>
      <w:r w:rsidR="005617EE">
        <w:rPr>
          <w:rFonts w:asciiTheme="minorBidi" w:hAnsiTheme="minorBidi" w:hint="cs"/>
          <w:rtl/>
          <w:lang w:bidi="he-IL"/>
        </w:rPr>
        <w:t>רכיבי</w:t>
      </w:r>
      <w:r w:rsidR="005617EE">
        <w:rPr>
          <w:rFonts w:ascii="Arial" w:hAnsiTheme="minorBidi" w:hint="cs"/>
          <w:rtl/>
        </w:rPr>
        <w:t xml:space="preserve"> </w:t>
      </w:r>
      <w:r w:rsidR="005617EE">
        <w:rPr>
          <w:rFonts w:asciiTheme="minorBidi" w:hAnsiTheme="minorBidi" w:hint="cs"/>
          <w:rtl/>
          <w:lang w:bidi="he-IL"/>
        </w:rPr>
        <w:t>המטלות</w:t>
      </w:r>
      <w:r w:rsidR="005617EE">
        <w:rPr>
          <w:rFonts w:ascii="Arial" w:hAnsiTheme="minorBidi" w:hint="cs"/>
          <w:rtl/>
        </w:rPr>
        <w:t xml:space="preserve"> </w:t>
      </w:r>
      <w:r w:rsidR="005617EE">
        <w:rPr>
          <w:rFonts w:asciiTheme="minorBidi" w:hAnsiTheme="minorBidi" w:hint="cs"/>
          <w:rtl/>
          <w:lang w:bidi="he-IL"/>
        </w:rPr>
        <w:t>וציון</w:t>
      </w:r>
      <w:r w:rsidR="005617EE">
        <w:rPr>
          <w:rFonts w:ascii="Arial" w:hAnsiTheme="minorBidi" w:hint="cs"/>
          <w:rtl/>
        </w:rPr>
        <w:t xml:space="preserve"> </w:t>
      </w:r>
      <w:r w:rsidR="005617EE">
        <w:rPr>
          <w:rFonts w:asciiTheme="minorBidi" w:hAnsiTheme="minorBidi" w:hint="cs"/>
          <w:rtl/>
          <w:lang w:bidi="he-IL"/>
        </w:rPr>
        <w:t>הפרו</w:t>
      </w:r>
      <w:r w:rsidR="002D289E">
        <w:rPr>
          <w:rFonts w:asciiTheme="minorBidi" w:hAnsiTheme="minorBidi" w:hint="cs"/>
          <w:rtl/>
          <w:lang w:bidi="he-IL"/>
        </w:rPr>
        <w:t>ייקט</w:t>
      </w:r>
      <w:r w:rsidR="002D289E">
        <w:rPr>
          <w:rFonts w:ascii="Arial" w:hAnsiTheme="minorBidi" w:hint="cs"/>
          <w:rtl/>
        </w:rPr>
        <w:t xml:space="preserve"> </w:t>
      </w:r>
      <w:r w:rsidR="002D289E">
        <w:rPr>
          <w:rFonts w:asciiTheme="minorBidi" w:hAnsiTheme="minorBidi" w:hint="cs"/>
          <w:rtl/>
          <w:lang w:bidi="he-IL"/>
        </w:rPr>
        <w:t>זהים</w:t>
      </w:r>
      <w:r w:rsidR="002D289E">
        <w:rPr>
          <w:rFonts w:ascii="Arial" w:hAnsiTheme="minorBidi" w:hint="cs"/>
          <w:rtl/>
        </w:rPr>
        <w:t xml:space="preserve"> </w:t>
      </w:r>
      <w:r>
        <w:rPr>
          <w:rFonts w:asciiTheme="minorBidi" w:hAnsiTheme="minorBidi" w:hint="cs"/>
          <w:rtl/>
          <w:lang w:bidi="he-IL"/>
        </w:rPr>
        <w:t>ויהיו</w:t>
      </w:r>
      <w:r>
        <w:rPr>
          <w:rFonts w:ascii="Arial" w:hAnsiTheme="minorBidi" w:hint="cs"/>
          <w:rtl/>
        </w:rPr>
        <w:t xml:space="preserve"> </w:t>
      </w:r>
      <w:r>
        <w:rPr>
          <w:rFonts w:asciiTheme="minorBidi" w:hAnsiTheme="minorBidi" w:hint="cs"/>
          <w:rtl/>
          <w:lang w:bidi="he-IL"/>
        </w:rPr>
        <w:t>שקלול</w:t>
      </w:r>
      <w:r>
        <w:rPr>
          <w:rFonts w:ascii="Arial" w:hAnsiTheme="minorBidi" w:hint="cs"/>
          <w:rtl/>
        </w:rPr>
        <w:t xml:space="preserve"> </w:t>
      </w:r>
      <w:r>
        <w:rPr>
          <w:rFonts w:asciiTheme="minorBidi" w:hAnsiTheme="minorBidi" w:hint="cs"/>
          <w:rtl/>
          <w:lang w:bidi="he-IL"/>
        </w:rPr>
        <w:t>ציון</w:t>
      </w:r>
      <w:r>
        <w:rPr>
          <w:rFonts w:ascii="Arial" w:hAnsiTheme="minorBidi" w:hint="cs"/>
          <w:rtl/>
        </w:rPr>
        <w:t xml:space="preserve"> 3 </w:t>
      </w:r>
      <w:r>
        <w:rPr>
          <w:rFonts w:asciiTheme="minorBidi" w:hAnsiTheme="minorBidi" w:hint="cs"/>
          <w:rtl/>
          <w:lang w:bidi="he-IL"/>
        </w:rPr>
        <w:t>חלקי</w:t>
      </w:r>
      <w:r>
        <w:rPr>
          <w:rFonts w:ascii="Arial" w:hAnsiTheme="minorBidi" w:hint="cs"/>
          <w:rtl/>
        </w:rPr>
        <w:t xml:space="preserve"> </w:t>
      </w:r>
      <w:r>
        <w:rPr>
          <w:rFonts w:asciiTheme="minorBidi" w:hAnsiTheme="minorBidi" w:hint="cs"/>
          <w:rtl/>
          <w:lang w:bidi="he-IL"/>
        </w:rPr>
        <w:t>הפרוייקט</w:t>
      </w:r>
      <w:r w:rsidR="002D289E">
        <w:rPr>
          <w:rFonts w:ascii="Arial" w:hAnsiTheme="minorBidi" w:hint="cs"/>
          <w:rtl/>
        </w:rPr>
        <w:t>.</w:t>
      </w:r>
    </w:p>
    <w:p w:rsidR="006A6505" w:rsidRPr="003F38F8" w:rsidRDefault="006A6505" w:rsidP="0021702A">
      <w:pPr>
        <w:pStyle w:val="2"/>
        <w:bidi/>
        <w:rPr>
          <w:rFonts w:ascii="Arial"/>
          <w:rtl/>
        </w:rPr>
      </w:pPr>
      <w:r w:rsidRPr="003F38F8">
        <w:rPr>
          <w:rtl/>
          <w:lang w:bidi="he-IL"/>
        </w:rPr>
        <w:t>הנחיות להגשת התרגילים</w:t>
      </w:r>
    </w:p>
    <w:p w:rsidR="006A6505" w:rsidRDefault="006A6505" w:rsidP="00F71DEC">
      <w:pPr>
        <w:tabs>
          <w:tab w:val="right" w:pos="6752"/>
        </w:tabs>
        <w:bidi/>
        <w:spacing w:line="320" w:lineRule="exact"/>
        <w:ind w:left="-52"/>
        <w:jc w:val="both"/>
        <w:rPr>
          <w:rFonts w:ascii="Arial" w:hAnsiTheme="minorBidi"/>
          <w:rtl/>
        </w:rPr>
      </w:pPr>
      <w:r w:rsidRPr="003F38F8">
        <w:rPr>
          <w:rFonts w:asciiTheme="minorBidi" w:hAnsiTheme="minorBidi"/>
          <w:rtl/>
          <w:lang w:bidi="he-IL"/>
        </w:rPr>
        <w:t xml:space="preserve">התרגילים יוגשו </w:t>
      </w:r>
      <w:r w:rsidR="00827B9C">
        <w:rPr>
          <w:rFonts w:asciiTheme="minorBidi" w:hAnsiTheme="minorBidi" w:hint="cs"/>
          <w:rtl/>
          <w:lang w:bidi="he-IL"/>
        </w:rPr>
        <w:t xml:space="preserve">לתיקיית </w:t>
      </w:r>
      <w:r w:rsidR="00827B9C">
        <w:rPr>
          <w:rFonts w:asciiTheme="minorBidi" w:hAnsiTheme="minorBidi"/>
        </w:rPr>
        <w:t>dropbox</w:t>
      </w:r>
      <w:r w:rsidR="00827B9C">
        <w:rPr>
          <w:rFonts w:asciiTheme="minorBidi" w:hAnsiTheme="minorBidi" w:hint="cs"/>
          <w:rtl/>
          <w:lang w:bidi="he-IL"/>
        </w:rPr>
        <w:t xml:space="preserve"> משותפת עד </w:t>
      </w:r>
      <w:r w:rsidR="006026B9">
        <w:rPr>
          <w:rFonts w:asciiTheme="minorBidi" w:hAnsiTheme="minorBidi" w:hint="cs"/>
          <w:rtl/>
          <w:lang w:bidi="he-IL"/>
        </w:rPr>
        <w:t>תאריך ה</w:t>
      </w:r>
      <w:r w:rsidR="00827B9C">
        <w:rPr>
          <w:rFonts w:asciiTheme="minorBidi" w:hAnsiTheme="minorBidi" w:hint="cs"/>
          <w:rtl/>
          <w:lang w:bidi="he-IL"/>
        </w:rPr>
        <w:t>גשת המטלה</w:t>
      </w:r>
      <w:r w:rsidR="006026B9">
        <w:rPr>
          <w:rFonts w:ascii="Arial" w:hAnsiTheme="minorBidi" w:hint="cs"/>
          <w:rtl/>
        </w:rPr>
        <w:t xml:space="preserve">, </w:t>
      </w:r>
      <w:r w:rsidR="006026B9">
        <w:rPr>
          <w:rFonts w:asciiTheme="minorBidi" w:hAnsiTheme="minorBidi" w:hint="cs"/>
          <w:rtl/>
          <w:lang w:bidi="he-IL"/>
        </w:rPr>
        <w:t>ויוצגו</w:t>
      </w:r>
      <w:r w:rsidR="00642F94">
        <w:rPr>
          <w:rFonts w:asciiTheme="minorBidi" w:hAnsiTheme="minorBidi" w:hint="cs"/>
          <w:rtl/>
          <w:lang w:bidi="he-IL"/>
        </w:rPr>
        <w:t xml:space="preserve"> באופן פרונטלי למרצה </w:t>
      </w:r>
      <w:r w:rsidR="00025772">
        <w:rPr>
          <w:rFonts w:asciiTheme="minorBidi" w:hAnsiTheme="minorBidi" w:hint="cs"/>
          <w:rtl/>
          <w:lang w:bidi="he-IL"/>
        </w:rPr>
        <w:t xml:space="preserve">כחודש וחצי לאחר סיום הקורס </w:t>
      </w:r>
      <w:r w:rsidR="00642F94">
        <w:rPr>
          <w:rFonts w:asciiTheme="minorBidi" w:hAnsiTheme="minorBidi" w:hint="cs"/>
          <w:rtl/>
          <w:lang w:bidi="he-IL"/>
        </w:rPr>
        <w:t>לפי טבלת זמנים שתפורסם מראש</w:t>
      </w:r>
      <w:r w:rsidR="00642F94">
        <w:rPr>
          <w:rFonts w:ascii="Arial" w:hAnsiTheme="minorBidi" w:hint="cs"/>
          <w:rtl/>
        </w:rPr>
        <w:t>.</w:t>
      </w:r>
      <w:r w:rsidR="006026B9">
        <w:rPr>
          <w:rFonts w:asciiTheme="minorBidi" w:hAnsiTheme="minorBidi" w:hint="cs"/>
          <w:rtl/>
          <w:lang w:bidi="he-IL"/>
        </w:rPr>
        <w:t xml:space="preserve"> ינתן ציון בעבור כל אחת מהמטלות בנפרד</w:t>
      </w:r>
      <w:r w:rsidR="006026B9">
        <w:rPr>
          <w:rFonts w:ascii="Arial" w:hAnsiTheme="minorBidi" w:hint="cs"/>
          <w:rtl/>
        </w:rPr>
        <w:t>.</w:t>
      </w:r>
    </w:p>
    <w:p w:rsidR="006A6505" w:rsidRPr="006E3B9A" w:rsidRDefault="006A6505" w:rsidP="001741CF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4153"/>
          <w:tab w:val="clear" w:pos="8306"/>
        </w:tabs>
        <w:spacing w:line="240" w:lineRule="exact"/>
        <w:ind w:left="-52"/>
        <w:rPr>
          <w:rFonts w:ascii="Arial" w:hAnsiTheme="minorBidi" w:cstheme="minorBidi"/>
          <w:sz w:val="24"/>
          <w:rtl/>
        </w:rPr>
      </w:pPr>
      <w:r w:rsidRPr="003F38F8">
        <w:rPr>
          <w:rFonts w:asciiTheme="minorBidi" w:hAnsiTheme="minorBidi" w:cstheme="minorBidi"/>
          <w:sz w:val="24"/>
          <w:u w:val="single"/>
          <w:rtl/>
          <w:lang w:bidi="he-IL"/>
        </w:rPr>
        <w:t>הערה כללית</w:t>
      </w:r>
      <w:r w:rsidRPr="003F38F8">
        <w:rPr>
          <w:rFonts w:ascii="Arial" w:hAnsiTheme="minorBidi" w:cstheme="minorBidi"/>
          <w:sz w:val="24"/>
          <w:rtl/>
        </w:rPr>
        <w:t xml:space="preserve">: </w:t>
      </w:r>
      <w:r w:rsidRPr="003F38F8">
        <w:rPr>
          <w:rFonts w:asciiTheme="minorBidi" w:hAnsiTheme="minorBidi" w:cstheme="minorBidi"/>
          <w:sz w:val="24"/>
          <w:rtl/>
          <w:lang w:bidi="he-IL"/>
        </w:rPr>
        <w:t>חלק מהעבודה בתרגילים היא קבלת החלטות בנושאים שאינם מפורטים במדויק</w:t>
      </w:r>
      <w:r w:rsidRPr="003F38F8">
        <w:rPr>
          <w:rFonts w:ascii="Arial" w:hAnsiTheme="minorBidi" w:cstheme="minorBidi"/>
          <w:sz w:val="24"/>
          <w:rtl/>
        </w:rPr>
        <w:t xml:space="preserve">. </w:t>
      </w:r>
      <w:r w:rsidRPr="003F38F8">
        <w:rPr>
          <w:rFonts w:asciiTheme="minorBidi" w:hAnsiTheme="minorBidi" w:cstheme="minorBidi"/>
          <w:sz w:val="24"/>
          <w:rtl/>
          <w:lang w:bidi="he-IL"/>
        </w:rPr>
        <w:t>המטרה היא לתרגל את הנושאים המרכזיים הנלמדים בקורס</w:t>
      </w:r>
      <w:r w:rsidRPr="003F38F8">
        <w:rPr>
          <w:rFonts w:ascii="Arial" w:hAnsiTheme="minorBidi" w:cstheme="minorBidi"/>
          <w:sz w:val="24"/>
          <w:rtl/>
        </w:rPr>
        <w:t xml:space="preserve">, </w:t>
      </w:r>
      <w:r w:rsidRPr="003F38F8">
        <w:rPr>
          <w:rFonts w:asciiTheme="minorBidi" w:hAnsiTheme="minorBidi" w:cstheme="minorBidi"/>
          <w:sz w:val="24"/>
          <w:rtl/>
          <w:lang w:bidi="he-IL"/>
        </w:rPr>
        <w:t>ולא לתפור מוצר לפי דרישות של לקוח</w:t>
      </w:r>
      <w:r w:rsidRPr="003F38F8">
        <w:rPr>
          <w:rFonts w:ascii="Arial" w:hAnsiTheme="minorBidi" w:cstheme="minorBidi"/>
          <w:sz w:val="24"/>
          <w:rtl/>
        </w:rPr>
        <w:t xml:space="preserve">, </w:t>
      </w:r>
      <w:r w:rsidRPr="003F38F8">
        <w:rPr>
          <w:rFonts w:asciiTheme="minorBidi" w:hAnsiTheme="minorBidi" w:cstheme="minorBidi"/>
          <w:sz w:val="24"/>
          <w:rtl/>
          <w:lang w:bidi="he-IL"/>
        </w:rPr>
        <w:t xml:space="preserve">ולכן בכל מקום שלא מופיעה דרישה מדויקת </w:t>
      </w:r>
      <w:r w:rsidRPr="003F38F8">
        <w:rPr>
          <w:rFonts w:asciiTheme="minorBidi" w:hAnsiTheme="minorBidi" w:cstheme="minorBidi"/>
          <w:sz w:val="24"/>
        </w:rPr>
        <w:t>–</w:t>
      </w:r>
      <w:r w:rsidRPr="003F38F8">
        <w:rPr>
          <w:rFonts w:asciiTheme="minorBidi" w:hAnsiTheme="minorBidi" w:cstheme="minorBidi"/>
          <w:sz w:val="24"/>
          <w:rtl/>
          <w:lang w:bidi="he-IL"/>
        </w:rPr>
        <w:t xml:space="preserve"> מוטל עליכם </w:t>
      </w:r>
      <w:r w:rsidRPr="005617EE">
        <w:rPr>
          <w:rFonts w:asciiTheme="minorBidi" w:hAnsiTheme="minorBidi" w:cstheme="minorBidi"/>
          <w:b/>
          <w:bCs/>
          <w:sz w:val="24"/>
          <w:rtl/>
          <w:lang w:bidi="he-IL"/>
        </w:rPr>
        <w:t xml:space="preserve">לבחור </w:t>
      </w:r>
      <w:r w:rsidR="006E3B9A" w:rsidRPr="005617EE">
        <w:rPr>
          <w:rFonts w:asciiTheme="minorBidi" w:hAnsiTheme="minorBidi" w:cstheme="minorBidi"/>
          <w:b/>
          <w:bCs/>
          <w:sz w:val="24"/>
          <w:rtl/>
          <w:lang w:bidi="he-IL"/>
        </w:rPr>
        <w:t xml:space="preserve">בדרך ההגיונית ביותר שנראית </w:t>
      </w:r>
      <w:r w:rsidR="001741CF" w:rsidRPr="005617EE">
        <w:rPr>
          <w:rFonts w:asciiTheme="minorBidi" w:hAnsiTheme="minorBidi" w:cstheme="minorBidi" w:hint="cs"/>
          <w:b/>
          <w:bCs/>
          <w:sz w:val="24"/>
          <w:rtl/>
          <w:lang w:bidi="he-IL"/>
        </w:rPr>
        <w:t>לכם</w:t>
      </w:r>
      <w:r w:rsidR="00827B9C">
        <w:rPr>
          <w:rFonts w:ascii="Arial" w:hAnsiTheme="minorBidi" w:cstheme="minorBidi" w:hint="cs"/>
          <w:b/>
          <w:bCs/>
          <w:sz w:val="24"/>
          <w:rtl/>
        </w:rPr>
        <w:t xml:space="preserve">, </w:t>
      </w:r>
      <w:r w:rsidR="00827B9C">
        <w:rPr>
          <w:rFonts w:asciiTheme="minorBidi" w:hAnsiTheme="minorBidi" w:cstheme="minorBidi" w:hint="cs"/>
          <w:b/>
          <w:bCs/>
          <w:sz w:val="24"/>
          <w:rtl/>
          <w:lang w:bidi="he-IL"/>
        </w:rPr>
        <w:t>או לשאול את הלקוח</w:t>
      </w:r>
      <w:r w:rsidR="006E3B9A">
        <w:rPr>
          <w:rFonts w:ascii="Arial" w:hAnsiTheme="minorBidi" w:cstheme="minorBidi" w:hint="cs"/>
          <w:sz w:val="24"/>
          <w:rtl/>
        </w:rPr>
        <w:t>.</w:t>
      </w:r>
      <w:r w:rsidR="006026B9">
        <w:rPr>
          <w:rFonts w:asciiTheme="minorBidi" w:hAnsiTheme="minorBidi" w:cstheme="minorBidi" w:hint="cs"/>
          <w:sz w:val="24"/>
          <w:rtl/>
          <w:lang w:bidi="he-IL"/>
        </w:rPr>
        <w:t xml:space="preserve"> כדאי מאוד שהיא תראה גם הגיונית בעיניי </w:t>
      </w:r>
      <w:r w:rsidR="006026B9">
        <w:rPr>
          <w:rFonts w:ascii="Arial" w:hAnsiTheme="minorBidi" w:cstheme="minorBidi" w:hint="cs"/>
          <w:sz w:val="24"/>
          <w:rtl/>
        </w:rPr>
        <w:t>;-)</w:t>
      </w:r>
    </w:p>
    <w:p w:rsidR="0021702A" w:rsidRDefault="0021702A" w:rsidP="0021702A">
      <w:pPr>
        <w:pStyle w:val="2"/>
        <w:bidi/>
      </w:pPr>
      <w:r w:rsidRPr="0021702A">
        <w:rPr>
          <w:rFonts w:hint="cs"/>
          <w:rtl/>
          <w:lang w:bidi="he-IL"/>
        </w:rPr>
        <w:t>מדיניות הגשה באיחור</w:t>
      </w:r>
    </w:p>
    <w:p w:rsidR="0021702A" w:rsidRPr="0021702A" w:rsidRDefault="0021702A" w:rsidP="0021702A">
      <w:pPr>
        <w:bidi/>
        <w:ind w:left="-52"/>
        <w:jc w:val="both"/>
        <w:rPr>
          <w:rFonts w:asciiTheme="minorBidi" w:hAnsiTheme="minorBidi"/>
          <w:rtl/>
          <w:lang w:bidi="he-IL"/>
        </w:rPr>
      </w:pPr>
      <w:r w:rsidRPr="0021702A">
        <w:rPr>
          <w:rFonts w:asciiTheme="minorBidi" w:hAnsiTheme="minorBidi"/>
          <w:rtl/>
          <w:lang w:bidi="he-IL"/>
        </w:rPr>
        <w:t>ניתן</w:t>
      </w:r>
      <w:r w:rsidRPr="0021702A">
        <w:rPr>
          <w:rFonts w:ascii="Arial" w:hAnsiTheme="minorBidi"/>
          <w:rtl/>
        </w:rPr>
        <w:t xml:space="preserve"> </w:t>
      </w:r>
      <w:r w:rsidRPr="0021702A">
        <w:rPr>
          <w:rFonts w:asciiTheme="minorBidi" w:hAnsiTheme="minorBidi"/>
          <w:rtl/>
          <w:lang w:bidi="he-IL"/>
        </w:rPr>
        <w:t>להגיש</w:t>
      </w:r>
      <w:r w:rsidRPr="0021702A">
        <w:rPr>
          <w:rFonts w:ascii="Arial" w:hAnsiTheme="minorBidi"/>
          <w:rtl/>
        </w:rPr>
        <w:t xml:space="preserve"> </w:t>
      </w:r>
      <w:r>
        <w:rPr>
          <w:rFonts w:asciiTheme="minorBidi" w:hAnsiTheme="minorBidi" w:hint="cs"/>
          <w:rtl/>
          <w:lang w:bidi="he-IL"/>
        </w:rPr>
        <w:t>כל חלק</w:t>
      </w:r>
      <w:r w:rsidRPr="0021702A">
        <w:rPr>
          <w:rFonts w:ascii="Arial" w:hAnsiTheme="minorBidi"/>
          <w:rtl/>
        </w:rPr>
        <w:t xml:space="preserve"> </w:t>
      </w:r>
      <w:r w:rsidRPr="0021702A">
        <w:rPr>
          <w:rFonts w:asciiTheme="minorBidi" w:hAnsiTheme="minorBidi"/>
          <w:rtl/>
          <w:lang w:bidi="he-IL"/>
        </w:rPr>
        <w:t>עד</w:t>
      </w:r>
      <w:r w:rsidRPr="0021702A">
        <w:rPr>
          <w:rFonts w:ascii="Arial" w:hAnsiTheme="minorBidi"/>
          <w:rtl/>
        </w:rPr>
        <w:t xml:space="preserve"> </w:t>
      </w:r>
      <w:r w:rsidRPr="0021702A">
        <w:rPr>
          <w:rFonts w:asciiTheme="minorBidi" w:hAnsiTheme="minorBidi"/>
        </w:rPr>
        <w:t>7</w:t>
      </w:r>
      <w:r w:rsidRPr="0021702A">
        <w:rPr>
          <w:rFonts w:ascii="Arial" w:hAnsiTheme="minorBidi"/>
          <w:rtl/>
        </w:rPr>
        <w:t xml:space="preserve"> </w:t>
      </w:r>
      <w:r w:rsidRPr="0021702A">
        <w:rPr>
          <w:rFonts w:asciiTheme="minorBidi" w:hAnsiTheme="minorBidi"/>
          <w:rtl/>
          <w:lang w:bidi="he-IL"/>
        </w:rPr>
        <w:t>ימים</w:t>
      </w:r>
      <w:r w:rsidRPr="0021702A">
        <w:rPr>
          <w:rFonts w:ascii="Arial" w:hAnsiTheme="minorBidi"/>
          <w:rtl/>
        </w:rPr>
        <w:t xml:space="preserve"> </w:t>
      </w:r>
      <w:r w:rsidRPr="0021702A">
        <w:rPr>
          <w:rFonts w:asciiTheme="minorBidi" w:hAnsiTheme="minorBidi"/>
          <w:rtl/>
          <w:lang w:bidi="he-IL"/>
        </w:rPr>
        <w:t>איחור</w:t>
      </w:r>
      <w:r w:rsidRPr="0021702A">
        <w:rPr>
          <w:rFonts w:ascii="Arial" w:hAnsiTheme="minorBidi"/>
          <w:rtl/>
        </w:rPr>
        <w:t xml:space="preserve"> </w:t>
      </w:r>
      <w:r w:rsidRPr="0021702A">
        <w:rPr>
          <w:rFonts w:asciiTheme="minorBidi" w:hAnsiTheme="minorBidi"/>
          <w:rtl/>
          <w:lang w:bidi="he-IL"/>
        </w:rPr>
        <w:t>אשר</w:t>
      </w:r>
      <w:r w:rsidRPr="0021702A">
        <w:rPr>
          <w:rFonts w:ascii="Arial" w:hAnsiTheme="minorBidi"/>
          <w:rtl/>
        </w:rPr>
        <w:t xml:space="preserve"> </w:t>
      </w:r>
      <w:r>
        <w:rPr>
          <w:rFonts w:asciiTheme="minorBidi" w:hAnsiTheme="minorBidi" w:hint="cs"/>
          <w:rtl/>
          <w:lang w:bidi="he-IL"/>
        </w:rPr>
        <w:t>י</w:t>
      </w:r>
      <w:r w:rsidRPr="0021702A">
        <w:rPr>
          <w:rFonts w:asciiTheme="minorBidi" w:hAnsiTheme="minorBidi"/>
          <w:rtl/>
          <w:lang w:bidi="he-IL"/>
        </w:rPr>
        <w:t>גרור</w:t>
      </w:r>
      <w:r w:rsidRPr="0021702A">
        <w:rPr>
          <w:rFonts w:ascii="Arial" w:hAnsiTheme="minorBidi"/>
          <w:rtl/>
        </w:rPr>
        <w:t xml:space="preserve"> </w:t>
      </w:r>
      <w:r w:rsidRPr="0021702A">
        <w:rPr>
          <w:rFonts w:asciiTheme="minorBidi" w:hAnsiTheme="minorBidi"/>
          <w:b/>
          <w:bCs/>
          <w:u w:val="single"/>
          <w:rtl/>
          <w:lang w:bidi="he-IL"/>
        </w:rPr>
        <w:t>הורדה</w:t>
      </w:r>
      <w:r w:rsidRPr="0021702A">
        <w:rPr>
          <w:rFonts w:ascii="Arial" w:hAnsiTheme="minorBidi"/>
          <w:b/>
          <w:bCs/>
          <w:u w:val="single"/>
          <w:rtl/>
        </w:rPr>
        <w:t xml:space="preserve"> </w:t>
      </w:r>
      <w:r w:rsidRPr="0021702A">
        <w:rPr>
          <w:rFonts w:asciiTheme="minorBidi" w:hAnsiTheme="minorBidi"/>
          <w:b/>
          <w:bCs/>
          <w:u w:val="single"/>
          <w:rtl/>
          <w:lang w:bidi="he-IL"/>
        </w:rPr>
        <w:t>של</w:t>
      </w:r>
      <w:r w:rsidRPr="0021702A">
        <w:rPr>
          <w:rFonts w:ascii="Arial" w:hAnsiTheme="minorBidi"/>
          <w:b/>
          <w:bCs/>
          <w:u w:val="single"/>
          <w:rtl/>
        </w:rPr>
        <w:t xml:space="preserve"> </w:t>
      </w:r>
      <w:r>
        <w:rPr>
          <w:rFonts w:asciiTheme="minorBidi" w:hAnsiTheme="minorBidi"/>
          <w:b/>
          <w:bCs/>
          <w:u w:val="single"/>
        </w:rPr>
        <w:t>5</w:t>
      </w:r>
      <w:r w:rsidRPr="0021702A">
        <w:rPr>
          <w:rFonts w:ascii="Arial" w:hAnsiTheme="minorBidi"/>
          <w:b/>
          <w:bCs/>
          <w:u w:val="single"/>
          <w:rtl/>
        </w:rPr>
        <w:t xml:space="preserve"> </w:t>
      </w:r>
      <w:r w:rsidRPr="0021702A">
        <w:rPr>
          <w:rFonts w:asciiTheme="minorBidi" w:hAnsiTheme="minorBidi"/>
          <w:b/>
          <w:bCs/>
          <w:u w:val="single"/>
          <w:rtl/>
          <w:lang w:bidi="he-IL"/>
        </w:rPr>
        <w:t>נקודות</w:t>
      </w:r>
      <w:r w:rsidRPr="0021702A">
        <w:rPr>
          <w:rFonts w:asciiTheme="minorBidi" w:hAnsiTheme="minorBidi" w:hint="cs"/>
          <w:b/>
          <w:bCs/>
          <w:u w:val="single"/>
          <w:rtl/>
          <w:lang w:bidi="he-IL"/>
        </w:rPr>
        <w:t xml:space="preserve"> בציון </w:t>
      </w:r>
      <w:r>
        <w:rPr>
          <w:rFonts w:asciiTheme="minorBidi" w:hAnsiTheme="minorBidi" w:hint="cs"/>
          <w:b/>
          <w:bCs/>
          <w:u w:val="single"/>
          <w:rtl/>
          <w:lang w:bidi="he-IL"/>
        </w:rPr>
        <w:t>הסופי של הקורס</w:t>
      </w:r>
      <w:r w:rsidRPr="0021702A">
        <w:rPr>
          <w:rFonts w:ascii="Arial" w:hAnsiTheme="minorBidi"/>
          <w:rtl/>
        </w:rPr>
        <w:t xml:space="preserve">. </w:t>
      </w:r>
      <w:r w:rsidRPr="0021702A">
        <w:rPr>
          <w:rFonts w:asciiTheme="minorBidi" w:hAnsiTheme="minorBidi"/>
          <w:rtl/>
          <w:lang w:bidi="he-IL"/>
        </w:rPr>
        <w:t>אין</w:t>
      </w:r>
      <w:r w:rsidRPr="0021702A">
        <w:rPr>
          <w:rFonts w:ascii="Arial" w:hAnsiTheme="minorBidi"/>
          <w:rtl/>
        </w:rPr>
        <w:t xml:space="preserve"> </w:t>
      </w:r>
      <w:r w:rsidRPr="0021702A">
        <w:rPr>
          <w:rFonts w:asciiTheme="minorBidi" w:hAnsiTheme="minorBidi"/>
          <w:rtl/>
          <w:lang w:bidi="he-IL"/>
        </w:rPr>
        <w:t>צורך</w:t>
      </w:r>
      <w:r w:rsidRPr="0021702A">
        <w:rPr>
          <w:rFonts w:ascii="Arial" w:hAnsiTheme="minorBidi"/>
          <w:rtl/>
        </w:rPr>
        <w:t xml:space="preserve"> </w:t>
      </w:r>
      <w:r w:rsidRPr="0021702A">
        <w:rPr>
          <w:rFonts w:asciiTheme="minorBidi" w:hAnsiTheme="minorBidi"/>
          <w:rtl/>
          <w:lang w:bidi="he-IL"/>
        </w:rPr>
        <w:t>בבקשת</w:t>
      </w:r>
      <w:r w:rsidRPr="0021702A">
        <w:rPr>
          <w:rFonts w:ascii="Arial" w:hAnsiTheme="minorBidi"/>
          <w:rtl/>
        </w:rPr>
        <w:t xml:space="preserve"> </w:t>
      </w:r>
      <w:r w:rsidRPr="0021702A">
        <w:rPr>
          <w:rFonts w:asciiTheme="minorBidi" w:hAnsiTheme="minorBidi"/>
          <w:rtl/>
          <w:lang w:bidi="he-IL"/>
        </w:rPr>
        <w:t>אישור</w:t>
      </w:r>
      <w:r w:rsidRPr="0021702A">
        <w:rPr>
          <w:rFonts w:ascii="Arial" w:hAnsiTheme="minorBidi"/>
          <w:rtl/>
        </w:rPr>
        <w:t xml:space="preserve"> </w:t>
      </w:r>
      <w:r w:rsidRPr="0021702A">
        <w:rPr>
          <w:rFonts w:asciiTheme="minorBidi" w:hAnsiTheme="minorBidi"/>
          <w:rtl/>
          <w:lang w:bidi="he-IL"/>
        </w:rPr>
        <w:t>מיוחד</w:t>
      </w:r>
      <w:r w:rsidRPr="0021702A">
        <w:rPr>
          <w:rFonts w:ascii="Arial" w:hAnsiTheme="minorBidi"/>
          <w:rtl/>
        </w:rPr>
        <w:t xml:space="preserve"> </w:t>
      </w:r>
      <w:r w:rsidRPr="0021702A">
        <w:rPr>
          <w:rFonts w:asciiTheme="minorBidi" w:hAnsiTheme="minorBidi"/>
          <w:rtl/>
          <w:lang w:bidi="he-IL"/>
        </w:rPr>
        <w:t>להגשה</w:t>
      </w:r>
      <w:r w:rsidRPr="0021702A">
        <w:rPr>
          <w:rFonts w:ascii="Arial" w:hAnsiTheme="minorBidi"/>
          <w:rtl/>
        </w:rPr>
        <w:t xml:space="preserve"> </w:t>
      </w:r>
      <w:r w:rsidRPr="0021702A">
        <w:rPr>
          <w:rFonts w:asciiTheme="minorBidi" w:hAnsiTheme="minorBidi"/>
          <w:rtl/>
          <w:lang w:bidi="he-IL"/>
        </w:rPr>
        <w:t>באיחור</w:t>
      </w:r>
      <w:r w:rsidRPr="0021702A">
        <w:rPr>
          <w:rFonts w:ascii="Arial" w:hAnsiTheme="minorBidi"/>
          <w:rtl/>
        </w:rPr>
        <w:t xml:space="preserve"> </w:t>
      </w:r>
      <w:r w:rsidRPr="0021702A">
        <w:rPr>
          <w:rFonts w:asciiTheme="minorBidi" w:hAnsiTheme="minorBidi"/>
          <w:rtl/>
          <w:lang w:bidi="he-IL"/>
        </w:rPr>
        <w:t>בטווח</w:t>
      </w:r>
      <w:r w:rsidRPr="0021702A">
        <w:rPr>
          <w:rFonts w:ascii="Arial" w:hAnsiTheme="minorBidi"/>
          <w:rtl/>
        </w:rPr>
        <w:t xml:space="preserve"> </w:t>
      </w:r>
      <w:r w:rsidRPr="0021702A">
        <w:rPr>
          <w:rFonts w:asciiTheme="minorBidi" w:hAnsiTheme="minorBidi"/>
          <w:rtl/>
          <w:lang w:bidi="he-IL"/>
        </w:rPr>
        <w:t>זה</w:t>
      </w:r>
      <w:r w:rsidRPr="0021702A">
        <w:rPr>
          <w:rFonts w:ascii="Arial" w:hAnsiTheme="minorBidi"/>
          <w:rtl/>
        </w:rPr>
        <w:t xml:space="preserve">. </w:t>
      </w:r>
      <w:r w:rsidRPr="0021702A">
        <w:rPr>
          <w:rFonts w:asciiTheme="minorBidi" w:hAnsiTheme="minorBidi"/>
          <w:rtl/>
          <w:lang w:bidi="he-IL"/>
        </w:rPr>
        <w:t>מעבר</w:t>
      </w:r>
      <w:r w:rsidRPr="0021702A">
        <w:rPr>
          <w:rFonts w:ascii="Arial" w:hAnsiTheme="minorBidi"/>
          <w:rtl/>
        </w:rPr>
        <w:t xml:space="preserve"> </w:t>
      </w:r>
      <w:r w:rsidRPr="0021702A">
        <w:rPr>
          <w:rFonts w:asciiTheme="minorBidi" w:hAnsiTheme="minorBidi"/>
          <w:rtl/>
          <w:lang w:bidi="he-IL"/>
        </w:rPr>
        <w:t>למועד</w:t>
      </w:r>
      <w:r w:rsidRPr="0021702A">
        <w:rPr>
          <w:rFonts w:ascii="Arial" w:hAnsiTheme="minorBidi"/>
          <w:rtl/>
        </w:rPr>
        <w:t xml:space="preserve"> </w:t>
      </w:r>
      <w:r w:rsidRPr="0021702A">
        <w:rPr>
          <w:rFonts w:asciiTheme="minorBidi" w:hAnsiTheme="minorBidi" w:hint="cs"/>
          <w:rtl/>
          <w:lang w:bidi="he-IL"/>
        </w:rPr>
        <w:t>זה</w:t>
      </w:r>
      <w:r w:rsidRPr="0021702A">
        <w:rPr>
          <w:rFonts w:ascii="Arial" w:hAnsiTheme="minorBidi"/>
          <w:rtl/>
        </w:rPr>
        <w:t xml:space="preserve"> </w:t>
      </w:r>
      <w:r w:rsidRPr="0021702A">
        <w:rPr>
          <w:rFonts w:asciiTheme="minorBidi" w:hAnsiTheme="minorBidi"/>
          <w:rtl/>
          <w:lang w:bidi="he-IL"/>
        </w:rPr>
        <w:t>לא</w:t>
      </w:r>
      <w:r w:rsidRPr="0021702A">
        <w:rPr>
          <w:rFonts w:ascii="Arial" w:hAnsiTheme="minorBidi"/>
          <w:rtl/>
        </w:rPr>
        <w:t xml:space="preserve"> </w:t>
      </w:r>
      <w:r w:rsidRPr="0021702A">
        <w:rPr>
          <w:rFonts w:asciiTheme="minorBidi" w:hAnsiTheme="minorBidi"/>
          <w:rtl/>
          <w:lang w:bidi="he-IL"/>
        </w:rPr>
        <w:t>ניתן</w:t>
      </w:r>
      <w:r w:rsidRPr="0021702A">
        <w:rPr>
          <w:rFonts w:ascii="Arial" w:hAnsiTheme="minorBidi"/>
          <w:rtl/>
        </w:rPr>
        <w:t xml:space="preserve"> </w:t>
      </w:r>
      <w:r w:rsidRPr="0021702A">
        <w:rPr>
          <w:rFonts w:asciiTheme="minorBidi" w:hAnsiTheme="minorBidi"/>
          <w:rtl/>
          <w:lang w:bidi="he-IL"/>
        </w:rPr>
        <w:t>להגיש</w:t>
      </w:r>
      <w:r w:rsidRPr="0021702A">
        <w:rPr>
          <w:rFonts w:ascii="Arial" w:hAnsiTheme="minorBidi"/>
          <w:rtl/>
        </w:rPr>
        <w:t xml:space="preserve"> </w:t>
      </w:r>
      <w:r w:rsidRPr="0021702A">
        <w:rPr>
          <w:rFonts w:asciiTheme="minorBidi" w:hAnsiTheme="minorBidi"/>
          <w:rtl/>
          <w:lang w:bidi="he-IL"/>
        </w:rPr>
        <w:t>את</w:t>
      </w:r>
      <w:r w:rsidRPr="0021702A">
        <w:rPr>
          <w:rFonts w:ascii="Arial" w:hAnsiTheme="minorBidi"/>
          <w:rtl/>
        </w:rPr>
        <w:t xml:space="preserve"> </w:t>
      </w:r>
      <w:r w:rsidRPr="0021702A">
        <w:rPr>
          <w:rFonts w:asciiTheme="minorBidi" w:hAnsiTheme="minorBidi"/>
          <w:rtl/>
          <w:lang w:bidi="he-IL"/>
        </w:rPr>
        <w:t>התרגיל</w:t>
      </w:r>
      <w:r w:rsidRPr="0021702A">
        <w:rPr>
          <w:rFonts w:ascii="Arial" w:hAnsiTheme="minorBidi"/>
          <w:rtl/>
        </w:rPr>
        <w:t xml:space="preserve"> </w:t>
      </w:r>
      <w:r w:rsidRPr="0021702A">
        <w:rPr>
          <w:rFonts w:asciiTheme="minorBidi" w:hAnsiTheme="minorBidi"/>
          <w:rtl/>
          <w:lang w:bidi="he-IL"/>
        </w:rPr>
        <w:t>משום</w:t>
      </w:r>
      <w:r w:rsidRPr="0021702A">
        <w:rPr>
          <w:rFonts w:ascii="Arial" w:hAnsiTheme="minorBidi"/>
          <w:rtl/>
        </w:rPr>
        <w:t xml:space="preserve"> </w:t>
      </w:r>
      <w:r w:rsidRPr="0021702A">
        <w:rPr>
          <w:rFonts w:asciiTheme="minorBidi" w:hAnsiTheme="minorBidi"/>
          <w:rtl/>
          <w:lang w:bidi="he-IL"/>
        </w:rPr>
        <w:t>סיבה</w:t>
      </w:r>
      <w:r w:rsidRPr="0021702A">
        <w:rPr>
          <w:rFonts w:asciiTheme="minorBidi" w:hAnsiTheme="minorBidi" w:hint="cs"/>
          <w:rtl/>
          <w:lang w:bidi="he-IL"/>
        </w:rPr>
        <w:t xml:space="preserve"> (פרט כמובן למילואים, מחלה, אבל), ולמעשה אפשר לפרוש מהקורס</w:t>
      </w:r>
      <w:r w:rsidRPr="0021702A">
        <w:rPr>
          <w:rFonts w:ascii="Arial" w:hAnsiTheme="minorBidi"/>
          <w:rtl/>
        </w:rPr>
        <w:t>.</w:t>
      </w:r>
      <w:r w:rsidRPr="0021702A">
        <w:rPr>
          <w:rFonts w:asciiTheme="minorBidi" w:hAnsiTheme="minorBidi"/>
        </w:rPr>
        <w:t xml:space="preserve"> </w:t>
      </w:r>
      <w:r w:rsidRPr="0021702A">
        <w:rPr>
          <w:rFonts w:asciiTheme="minorBidi" w:hAnsiTheme="minorBidi" w:hint="cs"/>
          <w:rtl/>
          <w:lang w:bidi="he-IL"/>
        </w:rPr>
        <w:t xml:space="preserve"> יש לכם 4 שבועות והעבודה רבה ובלתי צפויה (באגים, באגים, באגים..), אל תחכו לרגע האחרון, ואל תבואו אליי עם סיפורים קורעי לב מדוע אתם צריכים הארכה. עדיין לא הלכתי ללמוד עבודה סוציאלית.</w:t>
      </w:r>
    </w:p>
    <w:p w:rsidR="006026B9" w:rsidRDefault="006A6505" w:rsidP="0021702A">
      <w:pPr>
        <w:pStyle w:val="2"/>
        <w:bidi/>
      </w:pPr>
      <w:r w:rsidRPr="003F38F8">
        <w:rPr>
          <w:rtl/>
          <w:lang w:bidi="he-IL"/>
        </w:rPr>
        <w:t>הנחיות</w:t>
      </w:r>
      <w:r w:rsidRPr="003F38F8">
        <w:rPr>
          <w:rFonts w:ascii="Arial"/>
          <w:rtl/>
        </w:rPr>
        <w:t xml:space="preserve"> </w:t>
      </w:r>
      <w:r w:rsidRPr="003F38F8">
        <w:rPr>
          <w:rtl/>
          <w:lang w:bidi="he-IL"/>
        </w:rPr>
        <w:t>כלליות</w:t>
      </w:r>
      <w:r w:rsidRPr="003F38F8">
        <w:rPr>
          <w:rFonts w:ascii="Arial"/>
          <w:rtl/>
        </w:rPr>
        <w:t xml:space="preserve"> (</w:t>
      </w:r>
      <w:r w:rsidRPr="003F38F8">
        <w:rPr>
          <w:rtl/>
          <w:lang w:bidi="he-IL"/>
        </w:rPr>
        <w:t>לכל</w:t>
      </w:r>
      <w:r w:rsidRPr="003F38F8">
        <w:rPr>
          <w:rFonts w:ascii="Arial"/>
          <w:rtl/>
        </w:rPr>
        <w:t xml:space="preserve"> </w:t>
      </w:r>
      <w:r w:rsidRPr="003F38F8">
        <w:rPr>
          <w:rtl/>
          <w:lang w:bidi="he-IL"/>
        </w:rPr>
        <w:t>חלקי</w:t>
      </w:r>
      <w:r w:rsidRPr="003F38F8">
        <w:rPr>
          <w:rFonts w:ascii="Arial"/>
          <w:rtl/>
        </w:rPr>
        <w:t xml:space="preserve"> </w:t>
      </w:r>
      <w:r w:rsidRPr="003F38F8">
        <w:rPr>
          <w:rtl/>
          <w:lang w:bidi="he-IL"/>
        </w:rPr>
        <w:t>הפרויקט</w:t>
      </w:r>
      <w:r w:rsidRPr="003F38F8">
        <w:rPr>
          <w:rFonts w:ascii="Arial"/>
          <w:rtl/>
        </w:rPr>
        <w:t>)</w:t>
      </w:r>
    </w:p>
    <w:p w:rsidR="006A6505" w:rsidRDefault="006A6505" w:rsidP="0021702A">
      <w:pPr>
        <w:numPr>
          <w:ilvl w:val="0"/>
          <w:numId w:val="1"/>
        </w:numPr>
        <w:tabs>
          <w:tab w:val="clear" w:pos="288"/>
        </w:tabs>
        <w:bidi/>
        <w:spacing w:after="0" w:line="340" w:lineRule="exact"/>
        <w:ind w:left="232" w:right="0" w:hanging="284"/>
        <w:jc w:val="both"/>
        <w:rPr>
          <w:rFonts w:asciiTheme="minorBidi" w:hAnsiTheme="minorBidi"/>
        </w:rPr>
      </w:pPr>
      <w:r w:rsidRPr="003F38F8">
        <w:rPr>
          <w:rFonts w:asciiTheme="minorBidi" w:hAnsiTheme="minorBidi"/>
          <w:rtl/>
          <w:lang w:bidi="he-IL"/>
        </w:rPr>
        <w:t>יש להימנע בכל מקרה משכפול קוד</w:t>
      </w:r>
      <w:r w:rsidRPr="003F38F8">
        <w:rPr>
          <w:rFonts w:ascii="Arial" w:hAnsiTheme="minorBidi"/>
          <w:rtl/>
        </w:rPr>
        <w:t xml:space="preserve">, </w:t>
      </w:r>
      <w:r w:rsidRPr="003F38F8">
        <w:rPr>
          <w:rFonts w:asciiTheme="minorBidi" w:hAnsiTheme="minorBidi"/>
          <w:rtl/>
          <w:lang w:bidi="he-IL"/>
        </w:rPr>
        <w:t>מפונקציות ארוכות מדי ומבחירת שמות גרועים למחלקות לפונקציות ולמשתנים</w:t>
      </w:r>
      <w:r w:rsidRPr="003F38F8">
        <w:rPr>
          <w:rFonts w:ascii="Arial" w:hAnsiTheme="minorBidi"/>
          <w:rtl/>
        </w:rPr>
        <w:t>.</w:t>
      </w:r>
    </w:p>
    <w:p w:rsidR="00025772" w:rsidRPr="003F38F8" w:rsidRDefault="00025772" w:rsidP="0021702A">
      <w:pPr>
        <w:numPr>
          <w:ilvl w:val="0"/>
          <w:numId w:val="1"/>
        </w:numPr>
        <w:tabs>
          <w:tab w:val="clear" w:pos="288"/>
        </w:tabs>
        <w:bidi/>
        <w:spacing w:after="0" w:line="340" w:lineRule="exact"/>
        <w:ind w:left="232" w:right="0" w:hanging="284"/>
        <w:jc w:val="both"/>
        <w:rPr>
          <w:rFonts w:ascii="Arial" w:hAnsiTheme="minorBidi"/>
          <w:rtl/>
        </w:rPr>
      </w:pPr>
      <w:r>
        <w:rPr>
          <w:rFonts w:asciiTheme="minorBidi" w:hAnsiTheme="minorBidi" w:hint="cs"/>
          <w:rtl/>
          <w:lang w:bidi="he-IL"/>
        </w:rPr>
        <w:t>יש לכתוב על</w:t>
      </w:r>
      <w:r>
        <w:rPr>
          <w:rFonts w:ascii="Arial" w:hAnsiTheme="minorBidi" w:hint="cs"/>
          <w:rtl/>
        </w:rPr>
        <w:t>-</w:t>
      </w:r>
      <w:r>
        <w:rPr>
          <w:rFonts w:asciiTheme="minorBidi" w:hAnsiTheme="minorBidi" w:hint="cs"/>
          <w:rtl/>
          <w:lang w:bidi="he-IL"/>
        </w:rPr>
        <w:t xml:space="preserve">פי הקונבנציה הרשמית של שפת </w:t>
      </w:r>
      <w:r>
        <w:rPr>
          <w:rFonts w:asciiTheme="minorBidi" w:hAnsiTheme="minorBidi"/>
        </w:rPr>
        <w:t>Java</w:t>
      </w:r>
      <w:r>
        <w:rPr>
          <w:rFonts w:ascii="Arial" w:hAnsiTheme="minorBidi" w:hint="cs"/>
          <w:rtl/>
        </w:rPr>
        <w:t xml:space="preserve"> (</w:t>
      </w:r>
      <w:r>
        <w:rPr>
          <w:rFonts w:asciiTheme="minorBidi" w:hAnsiTheme="minorBidi" w:hint="cs"/>
          <w:rtl/>
          <w:lang w:bidi="he-IL"/>
        </w:rPr>
        <w:t>הדף המפורט נמצא תחת חומרי הקורס</w:t>
      </w:r>
      <w:r>
        <w:rPr>
          <w:rFonts w:ascii="Arial" w:hAnsiTheme="minorBidi" w:hint="cs"/>
          <w:rtl/>
        </w:rPr>
        <w:t xml:space="preserve">). </w:t>
      </w:r>
    </w:p>
    <w:p w:rsidR="00AB49D9" w:rsidRPr="003F38F8" w:rsidRDefault="00AB49D9" w:rsidP="0021702A">
      <w:pPr>
        <w:numPr>
          <w:ilvl w:val="0"/>
          <w:numId w:val="1"/>
        </w:numPr>
        <w:tabs>
          <w:tab w:val="clear" w:pos="288"/>
        </w:tabs>
        <w:bidi/>
        <w:spacing w:after="0" w:line="340" w:lineRule="exact"/>
        <w:ind w:left="232" w:right="0" w:hanging="284"/>
        <w:jc w:val="both"/>
        <w:rPr>
          <w:rFonts w:ascii="Arial" w:hAnsiTheme="minorBidi"/>
          <w:rtl/>
        </w:rPr>
      </w:pPr>
      <w:r w:rsidRPr="003F38F8">
        <w:rPr>
          <w:rFonts w:asciiTheme="minorBidi" w:hAnsiTheme="minorBidi"/>
          <w:rtl/>
          <w:lang w:bidi="he-IL"/>
        </w:rPr>
        <w:t>יש לוודא קלט תקין מהמשתמש בכל שלב ולהחזיר הוד</w:t>
      </w:r>
      <w:r w:rsidR="00025772">
        <w:rPr>
          <w:rFonts w:asciiTheme="minorBidi" w:hAnsiTheme="minorBidi" w:hint="cs"/>
          <w:rtl/>
          <w:lang w:bidi="he-IL"/>
        </w:rPr>
        <w:t>ע</w:t>
      </w:r>
      <w:r w:rsidRPr="003F38F8">
        <w:rPr>
          <w:rFonts w:asciiTheme="minorBidi" w:hAnsiTheme="minorBidi"/>
          <w:rtl/>
          <w:lang w:bidi="he-IL"/>
        </w:rPr>
        <w:t xml:space="preserve">ות שגיאה </w:t>
      </w:r>
      <w:r w:rsidR="00025772">
        <w:rPr>
          <w:rFonts w:asciiTheme="minorBidi" w:hAnsiTheme="minorBidi" w:hint="cs"/>
          <w:rtl/>
          <w:lang w:bidi="he-IL"/>
        </w:rPr>
        <w:t>ברורות</w:t>
      </w:r>
      <w:r w:rsidRPr="003F38F8">
        <w:rPr>
          <w:rFonts w:asciiTheme="minorBidi" w:hAnsiTheme="minorBidi"/>
          <w:rtl/>
          <w:lang w:bidi="he-IL"/>
        </w:rPr>
        <w:t xml:space="preserve"> במידה והקלט אינו תקין</w:t>
      </w:r>
      <w:r w:rsidRPr="003F38F8">
        <w:rPr>
          <w:rFonts w:ascii="Arial" w:hAnsiTheme="minorBidi"/>
          <w:rtl/>
        </w:rPr>
        <w:t>.</w:t>
      </w:r>
    </w:p>
    <w:p w:rsidR="006A6505" w:rsidRPr="003F38F8" w:rsidRDefault="006A6505" w:rsidP="0021702A">
      <w:pPr>
        <w:numPr>
          <w:ilvl w:val="0"/>
          <w:numId w:val="1"/>
        </w:numPr>
        <w:tabs>
          <w:tab w:val="clear" w:pos="288"/>
        </w:tabs>
        <w:bidi/>
        <w:spacing w:after="0" w:line="340" w:lineRule="exact"/>
        <w:ind w:left="232" w:right="0" w:hanging="284"/>
        <w:jc w:val="both"/>
        <w:rPr>
          <w:rFonts w:ascii="Arial" w:hAnsiTheme="minorBidi"/>
          <w:rtl/>
        </w:rPr>
      </w:pPr>
      <w:r w:rsidRPr="003F38F8">
        <w:rPr>
          <w:rFonts w:asciiTheme="minorBidi" w:hAnsiTheme="minorBidi"/>
          <w:rtl/>
          <w:lang w:bidi="he-IL"/>
        </w:rPr>
        <w:t>יש להקפיד להשתמש ב</w:t>
      </w:r>
      <w:r w:rsidRPr="003F38F8">
        <w:rPr>
          <w:rFonts w:ascii="Arial" w:hAnsiTheme="minorBidi"/>
          <w:rtl/>
        </w:rPr>
        <w:t>-</w:t>
      </w:r>
      <w:r w:rsidRPr="003F38F8">
        <w:rPr>
          <w:rFonts w:asciiTheme="minorBidi" w:hAnsiTheme="minorBidi"/>
        </w:rPr>
        <w:t>modifiers</w:t>
      </w:r>
      <w:r w:rsidRPr="003F38F8">
        <w:rPr>
          <w:rFonts w:asciiTheme="minorBidi" w:hAnsiTheme="minorBidi"/>
          <w:rtl/>
          <w:lang w:bidi="he-IL"/>
        </w:rPr>
        <w:t xml:space="preserve"> בצורה נבונה</w:t>
      </w:r>
      <w:r w:rsidRPr="003F38F8">
        <w:rPr>
          <w:rFonts w:ascii="Arial" w:hAnsiTheme="minorBidi"/>
          <w:rtl/>
        </w:rPr>
        <w:t xml:space="preserve">. </w:t>
      </w:r>
      <w:r w:rsidRPr="003F38F8">
        <w:rPr>
          <w:rFonts w:asciiTheme="minorBidi" w:hAnsiTheme="minorBidi"/>
          <w:rtl/>
          <w:lang w:bidi="he-IL"/>
        </w:rPr>
        <w:t>מחלקה שלא אמורים לבנות אובייקטים שלה אמורה להיות מוגדרת כ</w:t>
      </w:r>
      <w:r w:rsidRPr="003F38F8">
        <w:rPr>
          <w:rFonts w:ascii="Arial" w:hAnsiTheme="minorBidi"/>
          <w:rtl/>
        </w:rPr>
        <w:t>-</w:t>
      </w:r>
      <w:r w:rsidRPr="003F38F8">
        <w:rPr>
          <w:rFonts w:asciiTheme="minorBidi" w:hAnsiTheme="minorBidi"/>
        </w:rPr>
        <w:t>abstract</w:t>
      </w:r>
      <w:r w:rsidRPr="003F38F8">
        <w:rPr>
          <w:rFonts w:ascii="Arial" w:hAnsiTheme="minorBidi"/>
          <w:rtl/>
        </w:rPr>
        <w:t xml:space="preserve">, </w:t>
      </w:r>
      <w:r w:rsidRPr="003F38F8">
        <w:rPr>
          <w:rFonts w:asciiTheme="minorBidi" w:hAnsiTheme="minorBidi"/>
          <w:rtl/>
          <w:lang w:bidi="he-IL"/>
        </w:rPr>
        <w:t>קבועים יש לסמן כ</w:t>
      </w:r>
      <w:r w:rsidRPr="003F38F8">
        <w:rPr>
          <w:rFonts w:ascii="Arial" w:hAnsiTheme="minorBidi"/>
          <w:rtl/>
        </w:rPr>
        <w:t>-</w:t>
      </w:r>
      <w:r w:rsidRPr="003F38F8">
        <w:rPr>
          <w:rFonts w:asciiTheme="minorBidi" w:hAnsiTheme="minorBidi"/>
        </w:rPr>
        <w:t>static final</w:t>
      </w:r>
      <w:r w:rsidR="00C33239">
        <w:rPr>
          <w:rFonts w:asciiTheme="minorBidi" w:hAnsiTheme="minorBidi"/>
        </w:rPr>
        <w:t xml:space="preserve"> public </w:t>
      </w:r>
      <w:r w:rsidRPr="003F38F8">
        <w:rPr>
          <w:rFonts w:ascii="Arial" w:hAnsiTheme="minorBidi"/>
          <w:rtl/>
        </w:rPr>
        <w:t xml:space="preserve"> (</w:t>
      </w:r>
      <w:r w:rsidRPr="003F38F8">
        <w:rPr>
          <w:rFonts w:asciiTheme="minorBidi" w:hAnsiTheme="minorBidi"/>
          <w:rtl/>
          <w:lang w:bidi="he-IL"/>
        </w:rPr>
        <w:t xml:space="preserve">אין להשתמש בקבועים מספריים בגוף התוכנית ללא הגדרה </w:t>
      </w:r>
      <w:r w:rsidR="00025772">
        <w:rPr>
          <w:rFonts w:asciiTheme="minorBidi" w:hAnsiTheme="minorBidi" w:hint="cs"/>
          <w:rtl/>
          <w:lang w:bidi="he-IL"/>
        </w:rPr>
        <w:t>ה</w:t>
      </w:r>
      <w:r w:rsidRPr="003F38F8">
        <w:rPr>
          <w:rFonts w:asciiTheme="minorBidi" w:hAnsiTheme="minorBidi"/>
          <w:rtl/>
          <w:lang w:bidi="he-IL"/>
        </w:rPr>
        <w:t>נ</w:t>
      </w:r>
      <w:r w:rsidRPr="003F38F8">
        <w:rPr>
          <w:rFonts w:ascii="Arial" w:hAnsiTheme="minorBidi"/>
          <w:rtl/>
        </w:rPr>
        <w:t>"</w:t>
      </w:r>
      <w:r w:rsidRPr="003F38F8">
        <w:rPr>
          <w:rFonts w:asciiTheme="minorBidi" w:hAnsiTheme="minorBidi"/>
          <w:rtl/>
          <w:lang w:bidi="he-IL"/>
        </w:rPr>
        <w:t>ל</w:t>
      </w:r>
      <w:r w:rsidRPr="003F38F8">
        <w:rPr>
          <w:rFonts w:ascii="Arial" w:hAnsiTheme="minorBidi"/>
          <w:rtl/>
        </w:rPr>
        <w:t xml:space="preserve">), </w:t>
      </w:r>
      <w:r w:rsidRPr="003F38F8">
        <w:rPr>
          <w:rFonts w:asciiTheme="minorBidi" w:hAnsiTheme="minorBidi"/>
          <w:rtl/>
          <w:lang w:bidi="he-IL"/>
        </w:rPr>
        <w:t>משתני</w:t>
      </w:r>
      <w:r w:rsidR="00CC7061" w:rsidRPr="003F38F8">
        <w:rPr>
          <w:rFonts w:asciiTheme="minorBidi" w:hAnsiTheme="minorBidi"/>
          <w:rtl/>
          <w:lang w:bidi="he-IL"/>
        </w:rPr>
        <w:t>ם של המחלקה</w:t>
      </w:r>
      <w:r w:rsidRPr="003F38F8">
        <w:rPr>
          <w:rFonts w:asciiTheme="minorBidi" w:hAnsiTheme="minorBidi"/>
          <w:rtl/>
          <w:lang w:bidi="he-IL"/>
        </w:rPr>
        <w:t xml:space="preserve"> רצוי כמעט תמיד להגדיר כ</w:t>
      </w:r>
      <w:r w:rsidRPr="003F38F8">
        <w:rPr>
          <w:rFonts w:ascii="Arial" w:hAnsiTheme="minorBidi"/>
          <w:rtl/>
        </w:rPr>
        <w:t>-</w:t>
      </w:r>
      <w:r w:rsidRPr="003F38F8">
        <w:rPr>
          <w:rFonts w:asciiTheme="minorBidi" w:hAnsiTheme="minorBidi"/>
        </w:rPr>
        <w:t>private</w:t>
      </w:r>
      <w:r w:rsidRPr="003F38F8">
        <w:rPr>
          <w:rFonts w:ascii="Arial" w:hAnsiTheme="minorBidi"/>
          <w:rtl/>
        </w:rPr>
        <w:t xml:space="preserve">, </w:t>
      </w:r>
      <w:r w:rsidRPr="003F38F8">
        <w:rPr>
          <w:rFonts w:asciiTheme="minorBidi" w:hAnsiTheme="minorBidi"/>
          <w:rtl/>
          <w:lang w:bidi="he-IL"/>
        </w:rPr>
        <w:t>וכו</w:t>
      </w:r>
      <w:r w:rsidRPr="003F38F8">
        <w:rPr>
          <w:rFonts w:ascii="Arial" w:hAnsiTheme="minorBidi"/>
          <w:rtl/>
        </w:rPr>
        <w:t>'.</w:t>
      </w:r>
    </w:p>
    <w:p w:rsidR="006A6505" w:rsidRDefault="006A6505" w:rsidP="0021702A">
      <w:pPr>
        <w:numPr>
          <w:ilvl w:val="0"/>
          <w:numId w:val="1"/>
        </w:numPr>
        <w:tabs>
          <w:tab w:val="clear" w:pos="288"/>
        </w:tabs>
        <w:bidi/>
        <w:spacing w:after="0" w:line="340" w:lineRule="exact"/>
        <w:ind w:left="232" w:right="0" w:hanging="284"/>
        <w:jc w:val="both"/>
        <w:rPr>
          <w:rFonts w:asciiTheme="minorBidi" w:hAnsiTheme="minorBidi"/>
        </w:rPr>
      </w:pPr>
      <w:r w:rsidRPr="003F38F8">
        <w:rPr>
          <w:rFonts w:asciiTheme="minorBidi" w:hAnsiTheme="minorBidi"/>
          <w:rtl/>
          <w:lang w:bidi="he-IL"/>
        </w:rPr>
        <w:lastRenderedPageBreak/>
        <w:t xml:space="preserve">יש לדאוג שבאף מקרה לא </w:t>
      </w:r>
      <w:r w:rsidR="00CC7061" w:rsidRPr="003F38F8">
        <w:rPr>
          <w:rFonts w:asciiTheme="minorBidi" w:hAnsiTheme="minorBidi"/>
          <w:rtl/>
          <w:lang w:bidi="he-IL"/>
        </w:rPr>
        <w:t>י</w:t>
      </w:r>
      <w:r w:rsidRPr="003F38F8">
        <w:rPr>
          <w:rFonts w:asciiTheme="minorBidi" w:hAnsiTheme="minorBidi"/>
          <w:rtl/>
          <w:lang w:bidi="he-IL"/>
        </w:rPr>
        <w:t xml:space="preserve">יזרק </w:t>
      </w:r>
      <w:r w:rsidR="00CC7061" w:rsidRPr="003F38F8">
        <w:rPr>
          <w:rFonts w:asciiTheme="minorBidi" w:hAnsiTheme="minorBidi"/>
        </w:rPr>
        <w:t>E</w:t>
      </w:r>
      <w:r w:rsidRPr="003F38F8">
        <w:rPr>
          <w:rFonts w:asciiTheme="minorBidi" w:hAnsiTheme="minorBidi"/>
        </w:rPr>
        <w:t>xception</w:t>
      </w:r>
      <w:r w:rsidRPr="003F38F8">
        <w:rPr>
          <w:rFonts w:ascii="Arial" w:hAnsiTheme="minorBidi"/>
          <w:rtl/>
        </w:rPr>
        <w:t xml:space="preserve"> </w:t>
      </w:r>
      <w:r w:rsidR="00CC7061" w:rsidRPr="003F38F8">
        <w:rPr>
          <w:rFonts w:asciiTheme="minorBidi" w:hAnsiTheme="minorBidi"/>
          <w:rtl/>
          <w:lang w:bidi="he-IL"/>
        </w:rPr>
        <w:t>ש</w:t>
      </w:r>
      <w:r w:rsidRPr="003F38F8">
        <w:rPr>
          <w:rFonts w:asciiTheme="minorBidi" w:hAnsiTheme="minorBidi"/>
          <w:rtl/>
          <w:lang w:bidi="he-IL"/>
        </w:rPr>
        <w:t>לא טופל</w:t>
      </w:r>
      <w:r w:rsidR="00025772">
        <w:rPr>
          <w:rFonts w:ascii="Arial" w:hAnsiTheme="minorBidi" w:hint="cs"/>
          <w:rtl/>
        </w:rPr>
        <w:t xml:space="preserve">, </w:t>
      </w:r>
      <w:r w:rsidR="00025772">
        <w:rPr>
          <w:rFonts w:asciiTheme="minorBidi" w:hAnsiTheme="minorBidi" w:hint="cs"/>
          <w:rtl/>
          <w:lang w:bidi="he-IL"/>
        </w:rPr>
        <w:t>ולכן התוכנית אינה אמורה לעוף בשום מקרה</w:t>
      </w:r>
      <w:r w:rsidR="00025772">
        <w:rPr>
          <w:rFonts w:ascii="Arial" w:hAnsiTheme="minorBidi" w:hint="cs"/>
          <w:rtl/>
        </w:rPr>
        <w:t>.</w:t>
      </w:r>
    </w:p>
    <w:p w:rsidR="006A6261" w:rsidRDefault="006A6261" w:rsidP="0021702A">
      <w:pPr>
        <w:numPr>
          <w:ilvl w:val="0"/>
          <w:numId w:val="1"/>
        </w:numPr>
        <w:tabs>
          <w:tab w:val="clear" w:pos="288"/>
        </w:tabs>
        <w:bidi/>
        <w:spacing w:after="0" w:line="340" w:lineRule="exact"/>
        <w:ind w:left="232" w:right="0" w:hanging="284"/>
        <w:jc w:val="both"/>
        <w:rPr>
          <w:rFonts w:asciiTheme="minorBidi" w:hAnsiTheme="minorBidi"/>
        </w:rPr>
      </w:pPr>
      <w:r>
        <w:rPr>
          <w:rFonts w:asciiTheme="minorBidi" w:hAnsiTheme="minorBidi" w:hint="cs"/>
          <w:rtl/>
          <w:lang w:bidi="he-IL"/>
        </w:rPr>
        <w:t>יש להקפיד על קוד פשוט ונקי</w:t>
      </w:r>
      <w:r>
        <w:rPr>
          <w:rFonts w:ascii="Arial" w:hAnsiTheme="minorBidi" w:hint="cs"/>
          <w:rtl/>
        </w:rPr>
        <w:t>.</w:t>
      </w:r>
    </w:p>
    <w:p w:rsidR="006026B9" w:rsidRPr="006026B9" w:rsidRDefault="006A6261" w:rsidP="0021702A">
      <w:pPr>
        <w:numPr>
          <w:ilvl w:val="0"/>
          <w:numId w:val="1"/>
        </w:numPr>
        <w:tabs>
          <w:tab w:val="clear" w:pos="288"/>
        </w:tabs>
        <w:bidi/>
        <w:spacing w:after="0" w:line="340" w:lineRule="exact"/>
        <w:ind w:left="232" w:right="0" w:hanging="284"/>
        <w:jc w:val="both"/>
        <w:rPr>
          <w:rFonts w:ascii="Arial" w:hAnsiTheme="minorBidi"/>
          <w:rtl/>
        </w:rPr>
      </w:pPr>
      <w:r>
        <w:rPr>
          <w:rFonts w:asciiTheme="minorBidi" w:hAnsiTheme="minorBidi" w:hint="cs"/>
          <w:rtl/>
          <w:lang w:bidi="he-IL"/>
        </w:rPr>
        <w:t>ינתן דגש על תכנות מכוון עצמים</w:t>
      </w:r>
      <w:r>
        <w:rPr>
          <w:rFonts w:ascii="Arial" w:hAnsiTheme="minorBidi" w:hint="cs"/>
          <w:rtl/>
        </w:rPr>
        <w:t xml:space="preserve">, </w:t>
      </w:r>
      <w:r>
        <w:rPr>
          <w:rFonts w:asciiTheme="minorBidi" w:hAnsiTheme="minorBidi" w:hint="cs"/>
          <w:rtl/>
          <w:lang w:bidi="he-IL"/>
        </w:rPr>
        <w:t>ולכן שימו לב מי האובייקט האחראי על פעולה מסויימת</w:t>
      </w:r>
      <w:r>
        <w:rPr>
          <w:rFonts w:ascii="Arial" w:hAnsiTheme="minorBidi" w:hint="cs"/>
          <w:rtl/>
        </w:rPr>
        <w:t xml:space="preserve">, </w:t>
      </w:r>
      <w:r>
        <w:rPr>
          <w:rFonts w:asciiTheme="minorBidi" w:hAnsiTheme="minorBidi" w:hint="cs"/>
          <w:rtl/>
          <w:lang w:bidi="he-IL"/>
        </w:rPr>
        <w:t>כלומר</w:t>
      </w:r>
      <w:r>
        <w:rPr>
          <w:rFonts w:ascii="Arial" w:hAnsiTheme="minorBidi" w:hint="cs"/>
          <w:rtl/>
        </w:rPr>
        <w:t xml:space="preserve">, </w:t>
      </w:r>
      <w:r>
        <w:rPr>
          <w:rFonts w:asciiTheme="minorBidi" w:hAnsiTheme="minorBidi" w:hint="cs"/>
          <w:rtl/>
          <w:lang w:bidi="he-IL"/>
        </w:rPr>
        <w:t>אם יהיה באג</w:t>
      </w:r>
      <w:r>
        <w:rPr>
          <w:rFonts w:ascii="Arial" w:hAnsiTheme="minorBidi" w:hint="cs"/>
          <w:rtl/>
        </w:rPr>
        <w:t xml:space="preserve">, </w:t>
      </w:r>
      <w:r>
        <w:rPr>
          <w:rFonts w:asciiTheme="minorBidi" w:hAnsiTheme="minorBidi" w:hint="cs"/>
          <w:rtl/>
          <w:lang w:bidi="he-IL"/>
        </w:rPr>
        <w:t>לכותב של איזו מחלקה יפנו באופן אינטואיטיבי</w:t>
      </w:r>
      <w:r>
        <w:rPr>
          <w:rFonts w:ascii="Arial" w:hAnsiTheme="minorBidi" w:hint="cs"/>
          <w:rtl/>
        </w:rPr>
        <w:t>.</w:t>
      </w:r>
    </w:p>
    <w:p w:rsidR="006026B9" w:rsidRPr="006026B9" w:rsidRDefault="006026B9" w:rsidP="0021702A">
      <w:pPr>
        <w:numPr>
          <w:ilvl w:val="0"/>
          <w:numId w:val="1"/>
        </w:numPr>
        <w:tabs>
          <w:tab w:val="clear" w:pos="288"/>
        </w:tabs>
        <w:bidi/>
        <w:spacing w:after="0" w:line="340" w:lineRule="exact"/>
        <w:ind w:left="232" w:right="0" w:hanging="284"/>
        <w:jc w:val="both"/>
        <w:rPr>
          <w:rFonts w:asciiTheme="minorBidi" w:hAnsiTheme="minorBidi"/>
        </w:rPr>
      </w:pPr>
      <w:r w:rsidRPr="006026B9">
        <w:rPr>
          <w:rFonts w:asciiTheme="minorBidi" w:hAnsiTheme="minorBidi" w:hint="cs"/>
          <w:rtl/>
          <w:lang w:bidi="he-IL"/>
        </w:rPr>
        <w:t>ומניסיון העבר</w:t>
      </w:r>
      <w:r w:rsidRPr="006026B9">
        <w:rPr>
          <w:rFonts w:ascii="Arial" w:hAnsiTheme="minorBidi" w:hint="cs"/>
          <w:rtl/>
        </w:rPr>
        <w:t xml:space="preserve">: </w:t>
      </w:r>
      <w:r w:rsidRPr="006026B9">
        <w:rPr>
          <w:rFonts w:asciiTheme="minorBidi" w:hAnsiTheme="minorBidi" w:hint="cs"/>
          <w:rtl/>
          <w:lang w:bidi="he-IL"/>
        </w:rPr>
        <w:t>זהו קורס בשפה מכוונת עצמים</w:t>
      </w:r>
      <w:r w:rsidRPr="006026B9">
        <w:rPr>
          <w:rFonts w:ascii="Arial" w:hAnsiTheme="minorBidi" w:hint="cs"/>
          <w:rtl/>
        </w:rPr>
        <w:t xml:space="preserve">, </w:t>
      </w:r>
      <w:r w:rsidRPr="006026B9">
        <w:rPr>
          <w:rFonts w:asciiTheme="minorBidi" w:hAnsiTheme="minorBidi" w:hint="cs"/>
          <w:rtl/>
          <w:lang w:bidi="he-IL"/>
        </w:rPr>
        <w:t>לכן הקפידו להשתמש בכל מאפיניה כפי שלמדתם בעבר</w:t>
      </w:r>
      <w:r w:rsidRPr="006026B9">
        <w:rPr>
          <w:rFonts w:ascii="Arial" w:hAnsiTheme="minorBidi" w:hint="cs"/>
          <w:rtl/>
        </w:rPr>
        <w:t>.</w:t>
      </w:r>
    </w:p>
    <w:p w:rsidR="00B27E4C" w:rsidRPr="003F38F8" w:rsidRDefault="00B27E4C" w:rsidP="001741CF">
      <w:pPr>
        <w:spacing w:after="0" w:line="240" w:lineRule="auto"/>
        <w:ind w:left="-52"/>
        <w:jc w:val="both"/>
        <w:rPr>
          <w:rFonts w:ascii="Arial" w:hAnsiTheme="minorBidi"/>
          <w:rtl/>
        </w:rPr>
      </w:pPr>
      <w:r w:rsidRPr="003F38F8">
        <w:rPr>
          <w:rFonts w:ascii="Arial" w:hAnsiTheme="minorBidi"/>
          <w:rtl/>
        </w:rPr>
        <w:br w:type="page"/>
      </w:r>
    </w:p>
    <w:bookmarkEnd w:id="0"/>
    <w:p w:rsidR="00213930" w:rsidRPr="003F38F8" w:rsidRDefault="00213930" w:rsidP="0021702A">
      <w:pPr>
        <w:pStyle w:val="1"/>
        <w:bidi/>
      </w:pPr>
      <w:r w:rsidRPr="003F38F8">
        <w:rPr>
          <w:rtl/>
          <w:lang w:bidi="he-IL"/>
        </w:rPr>
        <w:lastRenderedPageBreak/>
        <w:t xml:space="preserve">פרוייקט </w:t>
      </w:r>
      <w:r w:rsidRPr="003F38F8">
        <w:t>–</w:t>
      </w:r>
      <w:r w:rsidRPr="003F38F8">
        <w:rPr>
          <w:rFonts w:ascii="Arial"/>
          <w:rtl/>
        </w:rPr>
        <w:t xml:space="preserve"> "</w:t>
      </w:r>
      <w:r>
        <w:rPr>
          <w:rFonts w:hint="cs"/>
          <w:rtl/>
          <w:lang w:bidi="he-IL"/>
        </w:rPr>
        <w:t>ניהול מערכת שיגור וירוט טילים</w:t>
      </w:r>
      <w:r w:rsidRPr="003F38F8">
        <w:rPr>
          <w:rFonts w:ascii="Arial"/>
          <w:rtl/>
        </w:rPr>
        <w:t>"</w:t>
      </w:r>
    </w:p>
    <w:p w:rsidR="00213930" w:rsidRDefault="00213930" w:rsidP="0021702A">
      <w:pPr>
        <w:bidi/>
        <w:ind w:left="-52"/>
        <w:jc w:val="both"/>
        <w:rPr>
          <w:rFonts w:ascii="Arial" w:hAnsiTheme="minorBidi"/>
          <w:rtl/>
        </w:rPr>
      </w:pPr>
      <w:r w:rsidRPr="003F38F8">
        <w:rPr>
          <w:rFonts w:asciiTheme="minorBidi" w:hAnsiTheme="minorBidi"/>
          <w:rtl/>
          <w:lang w:bidi="he-IL"/>
        </w:rPr>
        <w:t xml:space="preserve">מטרת התרגיל היא לממש </w:t>
      </w:r>
      <w:r>
        <w:rPr>
          <w:rFonts w:asciiTheme="minorBidi" w:hAnsiTheme="minorBidi" w:hint="cs"/>
          <w:rtl/>
          <w:lang w:bidi="he-IL"/>
        </w:rPr>
        <w:t>מערכת המדמה מצב מלחמה</w:t>
      </w:r>
      <w:r>
        <w:rPr>
          <w:rFonts w:ascii="Arial" w:hAnsiTheme="minorBidi" w:hint="cs"/>
          <w:rtl/>
        </w:rPr>
        <w:t xml:space="preserve">, </w:t>
      </w:r>
      <w:r>
        <w:rPr>
          <w:rFonts w:asciiTheme="minorBidi" w:hAnsiTheme="minorBidi" w:hint="cs"/>
          <w:rtl/>
          <w:lang w:bidi="he-IL"/>
        </w:rPr>
        <w:t>ולכן המערכת תכלול</w:t>
      </w:r>
      <w:r>
        <w:rPr>
          <w:rFonts w:ascii="Arial" w:hAnsiTheme="minorBidi" w:hint="cs"/>
          <w:rtl/>
        </w:rPr>
        <w:t>:</w:t>
      </w:r>
    </w:p>
    <w:p w:rsidR="00213930" w:rsidRPr="005617EE" w:rsidRDefault="00213930" w:rsidP="0021702A">
      <w:pPr>
        <w:pStyle w:val="a8"/>
        <w:numPr>
          <w:ilvl w:val="0"/>
          <w:numId w:val="14"/>
        </w:numPr>
        <w:bidi/>
        <w:jc w:val="both"/>
        <w:rPr>
          <w:rFonts w:ascii="Arial" w:hAnsiTheme="minorBidi"/>
          <w:rtl/>
        </w:rPr>
      </w:pPr>
      <w:r w:rsidRPr="005617EE">
        <w:rPr>
          <w:rFonts w:asciiTheme="minorBidi" w:hAnsiTheme="minorBidi" w:hint="cs"/>
          <w:rtl/>
          <w:lang w:bidi="he-IL"/>
        </w:rPr>
        <w:t>משגרי טילים המשגרים טילים</w:t>
      </w:r>
    </w:p>
    <w:p w:rsidR="00213930" w:rsidRPr="005617EE" w:rsidRDefault="00213930" w:rsidP="0021702A">
      <w:pPr>
        <w:pStyle w:val="a8"/>
        <w:numPr>
          <w:ilvl w:val="0"/>
          <w:numId w:val="14"/>
        </w:numPr>
        <w:bidi/>
        <w:jc w:val="both"/>
        <w:rPr>
          <w:rFonts w:ascii="Arial" w:hAnsiTheme="minorBidi"/>
          <w:rtl/>
        </w:rPr>
      </w:pPr>
      <w:r w:rsidRPr="005617EE">
        <w:rPr>
          <w:rFonts w:asciiTheme="minorBidi" w:hAnsiTheme="minorBidi" w:hint="cs"/>
          <w:rtl/>
          <w:lang w:bidi="he-IL"/>
        </w:rPr>
        <w:t>כלי השמדת שיגורים הכוללים</w:t>
      </w:r>
      <w:r w:rsidRPr="005617EE">
        <w:rPr>
          <w:rFonts w:ascii="Arial" w:hAnsiTheme="minorBidi" w:hint="cs"/>
          <w:rtl/>
        </w:rPr>
        <w:t>:</w:t>
      </w:r>
    </w:p>
    <w:p w:rsidR="00213930" w:rsidRPr="005617EE" w:rsidRDefault="00213930" w:rsidP="0021702A">
      <w:pPr>
        <w:pStyle w:val="a8"/>
        <w:numPr>
          <w:ilvl w:val="1"/>
          <w:numId w:val="14"/>
        </w:numPr>
        <w:bidi/>
        <w:jc w:val="both"/>
        <w:rPr>
          <w:rFonts w:ascii="Arial" w:hAnsiTheme="minorBidi"/>
          <w:rtl/>
        </w:rPr>
      </w:pPr>
      <w:r w:rsidRPr="005617EE">
        <w:rPr>
          <w:rFonts w:asciiTheme="minorBidi" w:hAnsiTheme="minorBidi" w:hint="cs"/>
          <w:rtl/>
          <w:lang w:bidi="he-IL"/>
        </w:rPr>
        <w:t>א</w:t>
      </w:r>
      <w:r>
        <w:rPr>
          <w:rFonts w:asciiTheme="minorBidi" w:hAnsiTheme="minorBidi" w:hint="cs"/>
          <w:rtl/>
          <w:lang w:bidi="he-IL"/>
        </w:rPr>
        <w:t>ו</w:t>
      </w:r>
      <w:r w:rsidRPr="005617EE">
        <w:rPr>
          <w:rFonts w:asciiTheme="minorBidi" w:hAnsiTheme="minorBidi" w:hint="cs"/>
          <w:rtl/>
          <w:lang w:bidi="he-IL"/>
        </w:rPr>
        <w:t xml:space="preserve">ניות ומטוסים </w:t>
      </w:r>
      <w:r>
        <w:rPr>
          <w:rFonts w:asciiTheme="minorBidi" w:hAnsiTheme="minorBidi" w:hint="cs"/>
          <w:rtl/>
          <w:lang w:bidi="he-IL"/>
        </w:rPr>
        <w:t xml:space="preserve">המפציצים </w:t>
      </w:r>
      <w:r>
        <w:rPr>
          <w:rFonts w:ascii="Arial" w:hAnsiTheme="minorBidi" w:hint="cs"/>
          <w:rtl/>
        </w:rPr>
        <w:t>(</w:t>
      </w:r>
      <w:r>
        <w:rPr>
          <w:rFonts w:asciiTheme="minorBidi" w:hAnsiTheme="minorBidi" w:hint="cs"/>
          <w:rtl/>
          <w:lang w:bidi="he-IL"/>
        </w:rPr>
        <w:t>לרוב בהצלחה</w:t>
      </w:r>
      <w:r>
        <w:rPr>
          <w:rFonts w:ascii="Arial" w:hAnsiTheme="minorBidi" w:hint="cs"/>
          <w:rtl/>
        </w:rPr>
        <w:t xml:space="preserve">) </w:t>
      </w:r>
      <w:r w:rsidRPr="005617EE">
        <w:rPr>
          <w:rFonts w:asciiTheme="minorBidi" w:hAnsiTheme="minorBidi" w:hint="cs"/>
          <w:rtl/>
          <w:lang w:bidi="he-IL"/>
        </w:rPr>
        <w:t xml:space="preserve"> את משגרי הטילים</w:t>
      </w:r>
    </w:p>
    <w:p w:rsidR="00213930" w:rsidRDefault="00213930" w:rsidP="0021702A">
      <w:pPr>
        <w:pStyle w:val="a8"/>
        <w:numPr>
          <w:ilvl w:val="1"/>
          <w:numId w:val="14"/>
        </w:numPr>
        <w:bidi/>
        <w:jc w:val="both"/>
        <w:rPr>
          <w:rFonts w:asciiTheme="minorBidi" w:hAnsiTheme="minorBidi"/>
        </w:rPr>
      </w:pPr>
      <w:r w:rsidRPr="005617EE">
        <w:rPr>
          <w:rFonts w:asciiTheme="minorBidi" w:hAnsiTheme="minorBidi" w:hint="cs"/>
          <w:rtl/>
          <w:lang w:bidi="he-IL"/>
        </w:rPr>
        <w:t xml:space="preserve">כלי השמדת טילים </w:t>
      </w:r>
      <w:r>
        <w:rPr>
          <w:rFonts w:asciiTheme="minorBidi" w:hAnsiTheme="minorBidi" w:hint="cs"/>
          <w:rtl/>
          <w:lang w:bidi="he-IL"/>
        </w:rPr>
        <w:t>המיירטים</w:t>
      </w:r>
      <w:r w:rsidRPr="005617EE">
        <w:rPr>
          <w:rFonts w:asciiTheme="minorBidi" w:hAnsiTheme="minorBidi" w:hint="cs"/>
          <w:rtl/>
          <w:lang w:bidi="he-IL"/>
        </w:rPr>
        <w:t xml:space="preserve"> את הטילים הנשלחים</w:t>
      </w:r>
    </w:p>
    <w:p w:rsidR="00213930" w:rsidRDefault="00213930" w:rsidP="0021702A">
      <w:pPr>
        <w:pStyle w:val="a8"/>
        <w:bidi/>
        <w:ind w:left="1440"/>
        <w:jc w:val="both"/>
        <w:rPr>
          <w:rFonts w:ascii="Arial" w:hAnsiTheme="minorBidi"/>
          <w:rtl/>
        </w:rPr>
      </w:pPr>
    </w:p>
    <w:p w:rsidR="00213930" w:rsidRDefault="00213930" w:rsidP="0021702A">
      <w:pPr>
        <w:pStyle w:val="a8"/>
        <w:bidi/>
        <w:ind w:left="0"/>
        <w:jc w:val="both"/>
        <w:rPr>
          <w:rFonts w:ascii="Arial" w:hAnsiTheme="minorBidi"/>
          <w:rtl/>
        </w:rPr>
      </w:pPr>
      <w:r>
        <w:rPr>
          <w:rFonts w:asciiTheme="minorBidi" w:hAnsiTheme="minorBidi" w:hint="cs"/>
          <w:rtl/>
          <w:lang w:bidi="he-IL"/>
        </w:rPr>
        <w:t>כל משגר טילים יכול לשגר טילים עד אשר הוא מופצץ ע</w:t>
      </w:r>
      <w:r>
        <w:rPr>
          <w:rFonts w:ascii="Arial" w:hAnsiTheme="minorBidi" w:hint="cs"/>
          <w:rtl/>
        </w:rPr>
        <w:t>"</w:t>
      </w:r>
      <w:r>
        <w:rPr>
          <w:rFonts w:asciiTheme="minorBidi" w:hAnsiTheme="minorBidi" w:hint="cs"/>
          <w:rtl/>
          <w:lang w:bidi="he-IL"/>
        </w:rPr>
        <w:t>י כלי להשמדת שיגורים</w:t>
      </w:r>
      <w:r>
        <w:rPr>
          <w:rFonts w:ascii="Arial" w:hAnsiTheme="minorBidi" w:hint="cs"/>
          <w:rtl/>
        </w:rPr>
        <w:t xml:space="preserve">. </w:t>
      </w:r>
      <w:r>
        <w:rPr>
          <w:rFonts w:asciiTheme="minorBidi" w:hAnsiTheme="minorBidi" w:hint="cs"/>
          <w:rtl/>
          <w:lang w:bidi="he-IL"/>
        </w:rPr>
        <w:t>משגר טילים או מצוי כל הזמן חשוף בשטח או מוצא מהמחבוא לקראת השיגור</w:t>
      </w:r>
      <w:r>
        <w:rPr>
          <w:rFonts w:ascii="Arial" w:hAnsiTheme="minorBidi" w:hint="cs"/>
          <w:rtl/>
        </w:rPr>
        <w:t xml:space="preserve">. </w:t>
      </w:r>
    </w:p>
    <w:p w:rsidR="00213930" w:rsidRDefault="00213930" w:rsidP="0021702A">
      <w:pPr>
        <w:pStyle w:val="a8"/>
        <w:bidi/>
        <w:ind w:left="0"/>
        <w:jc w:val="both"/>
        <w:rPr>
          <w:rFonts w:ascii="Arial" w:hAnsiTheme="minorBidi"/>
          <w:rtl/>
        </w:rPr>
      </w:pPr>
      <w:r>
        <w:rPr>
          <w:rFonts w:asciiTheme="minorBidi" w:hAnsiTheme="minorBidi" w:hint="cs"/>
          <w:rtl/>
          <w:lang w:bidi="he-IL"/>
        </w:rPr>
        <w:t>כאשר משגר טילים משגר טיל יש להגדיר איפה היעד אליו משוגר הטיל</w:t>
      </w:r>
      <w:r>
        <w:rPr>
          <w:rFonts w:ascii="Arial" w:hAnsiTheme="minorBidi" w:hint="cs"/>
          <w:rtl/>
        </w:rPr>
        <w:t xml:space="preserve">. </w:t>
      </w:r>
      <w:r>
        <w:rPr>
          <w:rFonts w:asciiTheme="minorBidi" w:hAnsiTheme="minorBidi" w:hint="cs"/>
          <w:rtl/>
          <w:lang w:bidi="he-IL"/>
        </w:rPr>
        <w:t>לטיל יש זמן תעופה מהרגע שהוא שוגר עד הרגע שבו הוא נוחת או מיורט ע</w:t>
      </w:r>
      <w:r>
        <w:rPr>
          <w:rFonts w:ascii="Arial" w:hAnsiTheme="minorBidi" w:hint="cs"/>
          <w:rtl/>
        </w:rPr>
        <w:t>"</w:t>
      </w:r>
      <w:r>
        <w:rPr>
          <w:rFonts w:asciiTheme="minorBidi" w:hAnsiTheme="minorBidi" w:hint="cs"/>
          <w:rtl/>
          <w:lang w:bidi="he-IL"/>
        </w:rPr>
        <w:t>י כלי להשמדת טילים</w:t>
      </w:r>
      <w:r>
        <w:rPr>
          <w:rFonts w:ascii="Arial" w:hAnsiTheme="minorBidi" w:hint="cs"/>
          <w:rtl/>
        </w:rPr>
        <w:t xml:space="preserve">. </w:t>
      </w:r>
      <w:r>
        <w:rPr>
          <w:rFonts w:asciiTheme="minorBidi" w:hAnsiTheme="minorBidi" w:hint="cs"/>
          <w:rtl/>
          <w:lang w:bidi="he-IL"/>
        </w:rPr>
        <w:t>בין אם פגע ביעד או יורט</w:t>
      </w:r>
      <w:r>
        <w:rPr>
          <w:rFonts w:ascii="Arial" w:hAnsiTheme="minorBidi" w:hint="cs"/>
          <w:rtl/>
        </w:rPr>
        <w:t xml:space="preserve">, </w:t>
      </w:r>
      <w:r>
        <w:rPr>
          <w:rFonts w:asciiTheme="minorBidi" w:hAnsiTheme="minorBidi" w:hint="cs"/>
          <w:rtl/>
          <w:lang w:bidi="he-IL"/>
        </w:rPr>
        <w:t>הטיל מסיים את חייו בשלב זה</w:t>
      </w:r>
      <w:r>
        <w:rPr>
          <w:rFonts w:ascii="Arial" w:hAnsiTheme="minorBidi" w:hint="cs"/>
          <w:rtl/>
        </w:rPr>
        <w:t xml:space="preserve">. </w:t>
      </w:r>
    </w:p>
    <w:p w:rsidR="00213930" w:rsidRDefault="00213930" w:rsidP="0021702A">
      <w:pPr>
        <w:pStyle w:val="a8"/>
        <w:bidi/>
        <w:ind w:left="0"/>
        <w:jc w:val="both"/>
        <w:rPr>
          <w:rFonts w:ascii="Arial" w:hAnsiTheme="minorBidi"/>
          <w:rtl/>
        </w:rPr>
      </w:pPr>
      <w:r>
        <w:rPr>
          <w:rFonts w:asciiTheme="minorBidi" w:hAnsiTheme="minorBidi" w:hint="cs"/>
          <w:rtl/>
          <w:lang w:bidi="he-IL"/>
        </w:rPr>
        <w:t>כלי השמדת השיגורים</w:t>
      </w:r>
      <w:r>
        <w:rPr>
          <w:rFonts w:ascii="Arial" w:hAnsiTheme="minorBidi" w:hint="cs"/>
          <w:rtl/>
        </w:rPr>
        <w:t xml:space="preserve">, </w:t>
      </w:r>
      <w:r>
        <w:rPr>
          <w:rFonts w:asciiTheme="minorBidi" w:hAnsiTheme="minorBidi" w:hint="cs"/>
          <w:rtl/>
          <w:lang w:bidi="he-IL"/>
        </w:rPr>
        <w:t>האוניות והמטוסים</w:t>
      </w:r>
      <w:r>
        <w:rPr>
          <w:rFonts w:ascii="Arial" w:hAnsiTheme="minorBidi" w:hint="cs"/>
          <w:rtl/>
        </w:rPr>
        <w:t xml:space="preserve">, </w:t>
      </w:r>
      <w:r>
        <w:rPr>
          <w:rFonts w:asciiTheme="minorBidi" w:hAnsiTheme="minorBidi" w:hint="cs"/>
          <w:rtl/>
          <w:lang w:bidi="he-IL"/>
        </w:rPr>
        <w:t>מפציצים משגרי טילים</w:t>
      </w:r>
      <w:r>
        <w:rPr>
          <w:rFonts w:ascii="Arial" w:hAnsiTheme="minorBidi" w:hint="cs"/>
          <w:rtl/>
        </w:rPr>
        <w:t xml:space="preserve">, </w:t>
      </w:r>
      <w:r>
        <w:rPr>
          <w:rFonts w:asciiTheme="minorBidi" w:hAnsiTheme="minorBidi" w:hint="cs"/>
          <w:rtl/>
          <w:lang w:bidi="he-IL"/>
        </w:rPr>
        <w:t>ואם הם פוגעים במשגר הוא אינו יכול לשגר יותר</w:t>
      </w:r>
      <w:r>
        <w:rPr>
          <w:rFonts w:ascii="Arial" w:hAnsiTheme="minorBidi" w:hint="cs"/>
          <w:rtl/>
        </w:rPr>
        <w:t xml:space="preserve">. </w:t>
      </w:r>
      <w:r>
        <w:rPr>
          <w:rFonts w:asciiTheme="minorBidi" w:hAnsiTheme="minorBidi" w:hint="cs"/>
          <w:rtl/>
          <w:lang w:bidi="he-IL"/>
        </w:rPr>
        <w:t xml:space="preserve">ניתן להפציץ אך ורק משגר טילים אשר חשוף </w:t>
      </w:r>
      <w:r>
        <w:rPr>
          <w:rFonts w:ascii="Arial" w:hAnsiTheme="minorBidi" w:hint="cs"/>
          <w:rtl/>
        </w:rPr>
        <w:t>(</w:t>
      </w:r>
      <w:r>
        <w:rPr>
          <w:rFonts w:asciiTheme="minorBidi" w:hAnsiTheme="minorBidi" w:hint="cs"/>
          <w:rtl/>
          <w:lang w:bidi="he-IL"/>
        </w:rPr>
        <w:t>כלומר</w:t>
      </w:r>
      <w:r>
        <w:rPr>
          <w:rFonts w:ascii="Arial" w:hAnsiTheme="minorBidi" w:hint="cs"/>
          <w:rtl/>
        </w:rPr>
        <w:t xml:space="preserve">, </w:t>
      </w:r>
      <w:r>
        <w:rPr>
          <w:rFonts w:asciiTheme="minorBidi" w:hAnsiTheme="minorBidi" w:hint="cs"/>
          <w:rtl/>
          <w:lang w:bidi="he-IL"/>
        </w:rPr>
        <w:t>כרגע משגר או אינו מוחבא</w:t>
      </w:r>
      <w:r>
        <w:rPr>
          <w:rFonts w:ascii="Arial" w:hAnsiTheme="minorBidi" w:hint="cs"/>
          <w:rtl/>
        </w:rPr>
        <w:t xml:space="preserve">). </w:t>
      </w:r>
      <w:r>
        <w:rPr>
          <w:rFonts w:asciiTheme="minorBidi" w:hAnsiTheme="minorBidi" w:hint="cs"/>
          <w:rtl/>
          <w:lang w:bidi="he-IL"/>
        </w:rPr>
        <w:t xml:space="preserve">משגר טילים שמוגדר כמוחבא חשוף להשמדה במשך </w:t>
      </w:r>
      <w:r>
        <w:rPr>
          <w:rFonts w:asciiTheme="minorBidi" w:hAnsiTheme="minorBidi"/>
        </w:rPr>
        <w:t xml:space="preserve">X </w:t>
      </w:r>
      <w:r>
        <w:rPr>
          <w:rFonts w:asciiTheme="minorBidi" w:hAnsiTheme="minorBidi" w:hint="cs"/>
          <w:rtl/>
          <w:lang w:bidi="he-IL"/>
        </w:rPr>
        <w:t xml:space="preserve"> שניות מרגע השיגור</w:t>
      </w:r>
      <w:r>
        <w:rPr>
          <w:rFonts w:ascii="Arial" w:hAnsiTheme="minorBidi" w:hint="cs"/>
          <w:rtl/>
        </w:rPr>
        <w:t>.</w:t>
      </w:r>
    </w:p>
    <w:p w:rsidR="00213930" w:rsidRPr="00EE29C8" w:rsidRDefault="00213930" w:rsidP="0021702A">
      <w:pPr>
        <w:pStyle w:val="a8"/>
        <w:bidi/>
        <w:ind w:left="0"/>
        <w:jc w:val="both"/>
        <w:rPr>
          <w:rFonts w:ascii="Arial" w:hAnsiTheme="minorBidi"/>
          <w:rtl/>
        </w:rPr>
      </w:pPr>
    </w:p>
    <w:p w:rsidR="00213930" w:rsidRDefault="00213930" w:rsidP="0021702A">
      <w:pPr>
        <w:pStyle w:val="a8"/>
        <w:bidi/>
        <w:ind w:left="0"/>
        <w:jc w:val="both"/>
        <w:rPr>
          <w:rFonts w:ascii="Arial" w:hAnsiTheme="minorBidi"/>
          <w:rtl/>
        </w:rPr>
      </w:pPr>
      <w:r>
        <w:rPr>
          <w:rFonts w:asciiTheme="minorBidi" w:hAnsiTheme="minorBidi" w:hint="cs"/>
          <w:rtl/>
          <w:lang w:bidi="he-IL"/>
        </w:rPr>
        <w:t>במידה וטיל פגע ביעדו</w:t>
      </w:r>
      <w:r>
        <w:rPr>
          <w:rFonts w:ascii="Arial" w:hAnsiTheme="minorBidi" w:hint="cs"/>
          <w:rtl/>
        </w:rPr>
        <w:t xml:space="preserve">, </w:t>
      </w:r>
      <w:r>
        <w:rPr>
          <w:rFonts w:asciiTheme="minorBidi" w:hAnsiTheme="minorBidi" w:hint="cs"/>
          <w:rtl/>
          <w:lang w:bidi="he-IL"/>
        </w:rPr>
        <w:t>יש לאמוד את הנזקים</w:t>
      </w:r>
      <w:r>
        <w:rPr>
          <w:rFonts w:ascii="Arial" w:hAnsiTheme="minorBidi" w:hint="cs"/>
          <w:rtl/>
        </w:rPr>
        <w:t xml:space="preserve">, </w:t>
      </w:r>
      <w:r>
        <w:rPr>
          <w:rFonts w:asciiTheme="minorBidi" w:hAnsiTheme="minorBidi" w:hint="cs"/>
          <w:rtl/>
          <w:lang w:bidi="he-IL"/>
        </w:rPr>
        <w:t xml:space="preserve">ונשמור את ערך הנזקים הכלכליים </w:t>
      </w:r>
      <w:r>
        <w:rPr>
          <w:rFonts w:ascii="Arial" w:hAnsiTheme="minorBidi" w:hint="cs"/>
          <w:rtl/>
        </w:rPr>
        <w:t>(</w:t>
      </w:r>
      <w:r>
        <w:rPr>
          <w:rFonts w:asciiTheme="minorBidi" w:hAnsiTheme="minorBidi" w:hint="cs"/>
          <w:rtl/>
          <w:lang w:bidi="he-IL"/>
        </w:rPr>
        <w:t>נניח כי לעולם אין פגיעה בחיי אדם</w:t>
      </w:r>
      <w:r>
        <w:rPr>
          <w:rFonts w:ascii="Arial" w:hAnsiTheme="minorBidi" w:hint="cs"/>
          <w:rtl/>
        </w:rPr>
        <w:t>).</w:t>
      </w:r>
    </w:p>
    <w:p w:rsidR="00213930" w:rsidRDefault="00213930" w:rsidP="0021702A">
      <w:pPr>
        <w:pStyle w:val="a8"/>
        <w:bidi/>
        <w:ind w:left="0"/>
        <w:jc w:val="both"/>
        <w:rPr>
          <w:rFonts w:ascii="Arial" w:hAnsiTheme="minorBidi"/>
          <w:rtl/>
        </w:rPr>
      </w:pPr>
    </w:p>
    <w:p w:rsidR="00213930" w:rsidRDefault="00213930" w:rsidP="0021702A">
      <w:pPr>
        <w:pStyle w:val="a8"/>
        <w:bidi/>
        <w:ind w:left="0"/>
        <w:jc w:val="both"/>
        <w:rPr>
          <w:rFonts w:ascii="Arial" w:hAnsiTheme="minorBidi"/>
          <w:rtl/>
        </w:rPr>
      </w:pPr>
      <w:r>
        <w:rPr>
          <w:rFonts w:asciiTheme="minorBidi" w:hAnsiTheme="minorBidi" w:hint="cs"/>
          <w:rtl/>
          <w:lang w:bidi="he-IL"/>
        </w:rPr>
        <w:t>הגבלות</w:t>
      </w:r>
      <w:r>
        <w:rPr>
          <w:rFonts w:ascii="Arial" w:hAnsiTheme="minorBidi" w:hint="cs"/>
          <w:rtl/>
        </w:rPr>
        <w:t xml:space="preserve">: </w:t>
      </w:r>
      <w:r>
        <w:rPr>
          <w:rFonts w:asciiTheme="minorBidi" w:hAnsiTheme="minorBidi" w:hint="cs"/>
          <w:rtl/>
          <w:lang w:bidi="he-IL"/>
        </w:rPr>
        <w:t>כל משגר טילים וכל כלי להשמדת שיגורים יכול לטפל באובייקט אחד בכל רגע נתון</w:t>
      </w:r>
      <w:r>
        <w:rPr>
          <w:rFonts w:ascii="Arial" w:hAnsiTheme="minorBidi" w:hint="cs"/>
          <w:rtl/>
        </w:rPr>
        <w:t xml:space="preserve">. </w:t>
      </w:r>
      <w:r>
        <w:rPr>
          <w:rFonts w:asciiTheme="minorBidi" w:hAnsiTheme="minorBidi" w:hint="cs"/>
          <w:rtl/>
          <w:lang w:bidi="he-IL"/>
        </w:rPr>
        <w:t>ז</w:t>
      </w:r>
      <w:r>
        <w:rPr>
          <w:rFonts w:ascii="Arial" w:hAnsiTheme="minorBidi" w:hint="cs"/>
          <w:rtl/>
        </w:rPr>
        <w:t>"</w:t>
      </w:r>
      <w:r>
        <w:rPr>
          <w:rFonts w:asciiTheme="minorBidi" w:hAnsiTheme="minorBidi" w:hint="cs"/>
          <w:rtl/>
          <w:lang w:bidi="he-IL"/>
        </w:rPr>
        <w:t>א שזמן שיגור טיל הינו מהרגע שהוא שוגר עד אשר הוא נחת או יורט</w:t>
      </w:r>
      <w:r>
        <w:rPr>
          <w:rFonts w:ascii="Arial" w:hAnsiTheme="minorBidi" w:hint="cs"/>
          <w:rtl/>
        </w:rPr>
        <w:t xml:space="preserve">, </w:t>
      </w:r>
      <w:r>
        <w:rPr>
          <w:rFonts w:asciiTheme="minorBidi" w:hAnsiTheme="minorBidi" w:hint="cs"/>
          <w:rtl/>
          <w:lang w:bidi="he-IL"/>
        </w:rPr>
        <w:t>ובזמן זה משגר הטילים אינו יכול לשגר טיל נוסף</w:t>
      </w:r>
      <w:r>
        <w:rPr>
          <w:rFonts w:ascii="Arial" w:hAnsiTheme="minorBidi" w:hint="cs"/>
          <w:rtl/>
        </w:rPr>
        <w:t xml:space="preserve">. </w:t>
      </w:r>
      <w:r>
        <w:rPr>
          <w:rFonts w:asciiTheme="minorBidi" w:hAnsiTheme="minorBidi" w:hint="cs"/>
          <w:rtl/>
          <w:lang w:bidi="he-IL"/>
        </w:rPr>
        <w:t>כל ניסיון שיגור בזמן זה ימתין עד אשר תסתיים פעילות הטיל הקודם</w:t>
      </w:r>
      <w:r>
        <w:rPr>
          <w:rFonts w:ascii="Arial" w:hAnsiTheme="minorBidi" w:hint="cs"/>
          <w:rtl/>
        </w:rPr>
        <w:t xml:space="preserve">. </w:t>
      </w:r>
    </w:p>
    <w:p w:rsidR="00213930" w:rsidRDefault="00213930" w:rsidP="0021702A">
      <w:pPr>
        <w:pStyle w:val="a8"/>
        <w:bidi/>
        <w:ind w:left="0"/>
        <w:jc w:val="both"/>
        <w:rPr>
          <w:rFonts w:ascii="Arial" w:hAnsiTheme="minorBidi"/>
          <w:rtl/>
        </w:rPr>
      </w:pPr>
    </w:p>
    <w:p w:rsidR="00213930" w:rsidRPr="00213930" w:rsidRDefault="00213930" w:rsidP="0021702A">
      <w:pPr>
        <w:pStyle w:val="a8"/>
        <w:bidi/>
        <w:ind w:left="0"/>
        <w:jc w:val="both"/>
        <w:rPr>
          <w:rFonts w:ascii="Arial" w:hAnsiTheme="minorBidi"/>
          <w:rtl/>
        </w:rPr>
      </w:pPr>
      <w:r w:rsidRPr="00213930">
        <w:rPr>
          <w:rFonts w:asciiTheme="minorBidi" w:hAnsiTheme="minorBidi" w:hint="cs"/>
          <w:rtl/>
          <w:lang w:bidi="he-IL"/>
        </w:rPr>
        <w:t>בסיום המלחמה יש להציג סטטיסטיקה</w:t>
      </w:r>
      <w:r w:rsidRPr="00213930">
        <w:rPr>
          <w:rFonts w:ascii="Arial" w:hAnsiTheme="minorBidi" w:hint="cs"/>
          <w:rtl/>
        </w:rPr>
        <w:t xml:space="preserve">: </w:t>
      </w:r>
    </w:p>
    <w:p w:rsidR="00213930" w:rsidRPr="00213930" w:rsidRDefault="00213930" w:rsidP="0021702A">
      <w:pPr>
        <w:pStyle w:val="a8"/>
        <w:numPr>
          <w:ilvl w:val="0"/>
          <w:numId w:val="16"/>
        </w:numPr>
        <w:bidi/>
        <w:jc w:val="both"/>
        <w:rPr>
          <w:rFonts w:ascii="Arial" w:hAnsiTheme="minorBidi"/>
          <w:rtl/>
        </w:rPr>
      </w:pPr>
      <w:r w:rsidRPr="00213930">
        <w:rPr>
          <w:rFonts w:asciiTheme="minorBidi" w:hAnsiTheme="minorBidi" w:hint="cs"/>
          <w:rtl/>
          <w:lang w:bidi="he-IL"/>
        </w:rPr>
        <w:t>מספר הטילים ששוגרו</w:t>
      </w:r>
    </w:p>
    <w:p w:rsidR="00213930" w:rsidRPr="00213930" w:rsidRDefault="00213930" w:rsidP="0021702A">
      <w:pPr>
        <w:pStyle w:val="a8"/>
        <w:numPr>
          <w:ilvl w:val="0"/>
          <w:numId w:val="16"/>
        </w:numPr>
        <w:bidi/>
        <w:jc w:val="both"/>
        <w:rPr>
          <w:rFonts w:ascii="Arial" w:hAnsiTheme="minorBidi"/>
          <w:rtl/>
        </w:rPr>
      </w:pPr>
      <w:r w:rsidRPr="00213930">
        <w:rPr>
          <w:rFonts w:asciiTheme="minorBidi" w:hAnsiTheme="minorBidi" w:hint="cs"/>
          <w:rtl/>
          <w:lang w:bidi="he-IL"/>
        </w:rPr>
        <w:t>מספר הטילים שיורטו</w:t>
      </w:r>
    </w:p>
    <w:p w:rsidR="00213930" w:rsidRPr="00213930" w:rsidRDefault="00213930" w:rsidP="0021702A">
      <w:pPr>
        <w:pStyle w:val="a8"/>
        <w:numPr>
          <w:ilvl w:val="0"/>
          <w:numId w:val="16"/>
        </w:numPr>
        <w:bidi/>
        <w:jc w:val="both"/>
        <w:rPr>
          <w:rFonts w:ascii="Arial" w:hAnsiTheme="minorBidi"/>
          <w:rtl/>
        </w:rPr>
      </w:pPr>
      <w:r w:rsidRPr="00213930">
        <w:rPr>
          <w:rFonts w:asciiTheme="minorBidi" w:hAnsiTheme="minorBidi" w:hint="cs"/>
          <w:rtl/>
          <w:lang w:bidi="he-IL"/>
        </w:rPr>
        <w:t>מספר הטילים שפגעו</w:t>
      </w:r>
    </w:p>
    <w:p w:rsidR="00213930" w:rsidRPr="00213930" w:rsidRDefault="00213930" w:rsidP="0021702A">
      <w:pPr>
        <w:pStyle w:val="a8"/>
        <w:numPr>
          <w:ilvl w:val="0"/>
          <w:numId w:val="16"/>
        </w:numPr>
        <w:bidi/>
        <w:jc w:val="both"/>
        <w:rPr>
          <w:rFonts w:ascii="Arial" w:hAnsiTheme="minorBidi"/>
          <w:rtl/>
        </w:rPr>
      </w:pPr>
      <w:r w:rsidRPr="00213930">
        <w:rPr>
          <w:rFonts w:asciiTheme="minorBidi" w:hAnsiTheme="minorBidi" w:hint="cs"/>
          <w:rtl/>
          <w:lang w:bidi="he-IL"/>
        </w:rPr>
        <w:t xml:space="preserve">מספר משגרי הטילים שהושמדו </w:t>
      </w:r>
    </w:p>
    <w:p w:rsidR="00213930" w:rsidRPr="00213930" w:rsidRDefault="00213930" w:rsidP="0021702A">
      <w:pPr>
        <w:pStyle w:val="a8"/>
        <w:numPr>
          <w:ilvl w:val="0"/>
          <w:numId w:val="16"/>
        </w:numPr>
        <w:bidi/>
        <w:jc w:val="both"/>
        <w:rPr>
          <w:rFonts w:ascii="Arial" w:hAnsiTheme="minorBidi"/>
          <w:rtl/>
        </w:rPr>
      </w:pPr>
      <w:r w:rsidRPr="00213930">
        <w:rPr>
          <w:rFonts w:asciiTheme="minorBidi" w:hAnsiTheme="minorBidi" w:hint="cs"/>
          <w:rtl/>
          <w:lang w:bidi="he-IL"/>
        </w:rPr>
        <w:t>סה</w:t>
      </w:r>
      <w:r w:rsidRPr="00213930">
        <w:rPr>
          <w:rFonts w:ascii="Arial" w:hAnsiTheme="minorBidi" w:hint="cs"/>
          <w:rtl/>
        </w:rPr>
        <w:t>"</w:t>
      </w:r>
      <w:r w:rsidRPr="00213930">
        <w:rPr>
          <w:rFonts w:asciiTheme="minorBidi" w:hAnsiTheme="minorBidi" w:hint="cs"/>
          <w:rtl/>
          <w:lang w:bidi="he-IL"/>
        </w:rPr>
        <w:t>כ ערך הנזק הכלכלי נגרם</w:t>
      </w:r>
    </w:p>
    <w:p w:rsidR="00213930" w:rsidRDefault="00213930" w:rsidP="0021702A">
      <w:pPr>
        <w:pStyle w:val="a8"/>
        <w:bidi/>
        <w:ind w:left="0"/>
        <w:jc w:val="both"/>
        <w:rPr>
          <w:rFonts w:ascii="Arial" w:hAnsiTheme="minorBidi"/>
          <w:rtl/>
        </w:rPr>
      </w:pPr>
    </w:p>
    <w:p w:rsidR="00213930" w:rsidRDefault="00213930" w:rsidP="0021702A">
      <w:pPr>
        <w:pStyle w:val="2"/>
        <w:bidi/>
        <w:rPr>
          <w:rFonts w:ascii="Arial"/>
          <w:rtl/>
        </w:rPr>
      </w:pPr>
      <w:r>
        <w:rPr>
          <w:rFonts w:hint="cs"/>
          <w:rtl/>
          <w:lang w:bidi="he-IL"/>
        </w:rPr>
        <w:t>תפריט</w:t>
      </w:r>
    </w:p>
    <w:p w:rsidR="00213930" w:rsidRDefault="00213930" w:rsidP="0021702A">
      <w:pPr>
        <w:pStyle w:val="a8"/>
        <w:bidi/>
        <w:ind w:left="0"/>
        <w:jc w:val="both"/>
        <w:rPr>
          <w:rFonts w:ascii="Arial" w:hAnsiTheme="minorBidi"/>
          <w:rtl/>
        </w:rPr>
      </w:pPr>
      <w:r w:rsidRPr="00213930">
        <w:rPr>
          <w:rFonts w:asciiTheme="minorBidi" w:hAnsiTheme="minorBidi" w:hint="cs"/>
          <w:rtl/>
          <w:lang w:bidi="he-IL"/>
        </w:rPr>
        <w:t>יש</w:t>
      </w:r>
      <w:r>
        <w:rPr>
          <w:rFonts w:ascii="Arial" w:hAnsiTheme="minorBidi" w:hint="cs"/>
          <w:rtl/>
        </w:rPr>
        <w:t xml:space="preserve"> </w:t>
      </w:r>
      <w:r>
        <w:rPr>
          <w:rFonts w:asciiTheme="minorBidi" w:hAnsiTheme="minorBidi" w:hint="cs"/>
          <w:rtl/>
          <w:lang w:bidi="he-IL"/>
        </w:rPr>
        <w:t>לכתוב</w:t>
      </w:r>
      <w:r>
        <w:rPr>
          <w:rFonts w:ascii="Arial" w:hAnsiTheme="minorBidi" w:hint="cs"/>
          <w:rtl/>
        </w:rPr>
        <w:t xml:space="preserve"> </w:t>
      </w:r>
      <w:r>
        <w:rPr>
          <w:rFonts w:asciiTheme="minorBidi" w:hAnsiTheme="minorBidi" w:hint="cs"/>
          <w:rtl/>
          <w:lang w:bidi="he-IL"/>
        </w:rPr>
        <w:t>תפריט</w:t>
      </w:r>
      <w:r>
        <w:rPr>
          <w:rFonts w:ascii="Arial" w:hAnsiTheme="minorBidi" w:hint="cs"/>
          <w:rtl/>
        </w:rPr>
        <w:t xml:space="preserve"> </w:t>
      </w:r>
      <w:r>
        <w:rPr>
          <w:rFonts w:asciiTheme="minorBidi" w:hAnsiTheme="minorBidi" w:hint="cs"/>
          <w:rtl/>
          <w:lang w:bidi="he-IL"/>
        </w:rPr>
        <w:t>בקונסול</w:t>
      </w:r>
      <w:r>
        <w:rPr>
          <w:rFonts w:ascii="Arial" w:hAnsiTheme="minorBidi" w:hint="cs"/>
          <w:rtl/>
        </w:rPr>
        <w:t xml:space="preserve"> </w:t>
      </w:r>
      <w:r>
        <w:rPr>
          <w:rFonts w:asciiTheme="minorBidi" w:hAnsiTheme="minorBidi" w:hint="cs"/>
          <w:rtl/>
          <w:lang w:bidi="he-IL"/>
        </w:rPr>
        <w:t>הכולל</w:t>
      </w:r>
      <w:r>
        <w:rPr>
          <w:rFonts w:ascii="Arial" w:hAnsiTheme="minorBidi" w:hint="cs"/>
          <w:rtl/>
        </w:rPr>
        <w:t xml:space="preserve"> </w:t>
      </w:r>
      <w:r>
        <w:rPr>
          <w:rFonts w:asciiTheme="minorBidi" w:hAnsiTheme="minorBidi" w:hint="cs"/>
          <w:rtl/>
          <w:lang w:bidi="he-IL"/>
        </w:rPr>
        <w:t>לפחות</w:t>
      </w:r>
      <w:r>
        <w:rPr>
          <w:rFonts w:ascii="Arial" w:hAnsiTheme="minorBidi" w:hint="cs"/>
          <w:rtl/>
        </w:rPr>
        <w:t xml:space="preserve"> </w:t>
      </w:r>
      <w:r>
        <w:rPr>
          <w:rFonts w:asciiTheme="minorBidi" w:hAnsiTheme="minorBidi" w:hint="cs"/>
          <w:rtl/>
          <w:lang w:bidi="he-IL"/>
        </w:rPr>
        <w:t>את</w:t>
      </w:r>
      <w:r>
        <w:rPr>
          <w:rFonts w:ascii="Arial" w:hAnsiTheme="minorBidi" w:hint="cs"/>
          <w:rtl/>
        </w:rPr>
        <w:t xml:space="preserve"> </w:t>
      </w:r>
      <w:r>
        <w:rPr>
          <w:rFonts w:asciiTheme="minorBidi" w:hAnsiTheme="minorBidi" w:hint="cs"/>
          <w:rtl/>
          <w:lang w:bidi="he-IL"/>
        </w:rPr>
        <w:t>הפעולות</w:t>
      </w:r>
      <w:r>
        <w:rPr>
          <w:rFonts w:ascii="Arial" w:hAnsiTheme="minorBidi" w:hint="cs"/>
          <w:rtl/>
        </w:rPr>
        <w:t xml:space="preserve"> </w:t>
      </w:r>
      <w:r w:rsidR="006852B6">
        <w:rPr>
          <w:rFonts w:asciiTheme="minorBidi" w:hAnsiTheme="minorBidi" w:hint="cs"/>
          <w:rtl/>
          <w:lang w:bidi="he-IL"/>
        </w:rPr>
        <w:t>שיתוארו</w:t>
      </w:r>
      <w:r w:rsidR="006852B6">
        <w:rPr>
          <w:rFonts w:ascii="Arial" w:hAnsiTheme="minorBidi" w:hint="cs"/>
          <w:rtl/>
        </w:rPr>
        <w:t xml:space="preserve"> </w:t>
      </w:r>
      <w:r w:rsidR="006852B6">
        <w:rPr>
          <w:rFonts w:asciiTheme="minorBidi" w:hAnsiTheme="minorBidi" w:hint="cs"/>
          <w:rtl/>
          <w:lang w:bidi="he-IL"/>
        </w:rPr>
        <w:t>בהמשך</w:t>
      </w:r>
      <w:r w:rsidR="006852B6">
        <w:rPr>
          <w:rFonts w:ascii="Arial" w:hAnsiTheme="minorBidi" w:hint="cs"/>
          <w:rtl/>
        </w:rPr>
        <w:t xml:space="preserve">. </w:t>
      </w:r>
      <w:r w:rsidR="006852B6">
        <w:rPr>
          <w:rFonts w:asciiTheme="minorBidi" w:hAnsiTheme="minorBidi" w:hint="cs"/>
          <w:rtl/>
          <w:lang w:bidi="he-IL"/>
        </w:rPr>
        <w:t>עבור</w:t>
      </w:r>
      <w:r w:rsidR="006852B6">
        <w:rPr>
          <w:rFonts w:ascii="Arial" w:hAnsiTheme="minorBidi" w:hint="cs"/>
          <w:rtl/>
        </w:rPr>
        <w:t xml:space="preserve"> </w:t>
      </w:r>
      <w:r w:rsidR="006852B6">
        <w:rPr>
          <w:rFonts w:asciiTheme="minorBidi" w:hAnsiTheme="minorBidi" w:hint="cs"/>
          <w:rtl/>
          <w:lang w:bidi="he-IL"/>
        </w:rPr>
        <w:t>כל</w:t>
      </w:r>
      <w:r w:rsidR="006852B6">
        <w:rPr>
          <w:rFonts w:ascii="Arial" w:hAnsiTheme="minorBidi" w:hint="cs"/>
          <w:rtl/>
        </w:rPr>
        <w:t xml:space="preserve"> </w:t>
      </w:r>
      <w:r w:rsidR="006852B6">
        <w:rPr>
          <w:rFonts w:asciiTheme="minorBidi" w:hAnsiTheme="minorBidi" w:hint="cs"/>
          <w:rtl/>
          <w:lang w:bidi="he-IL"/>
        </w:rPr>
        <w:t>פעולה</w:t>
      </w:r>
      <w:r w:rsidR="006852B6">
        <w:rPr>
          <w:rFonts w:ascii="Arial" w:hAnsiTheme="minorBidi" w:hint="cs"/>
          <w:rtl/>
        </w:rPr>
        <w:t xml:space="preserve"> </w:t>
      </w:r>
      <w:r w:rsidR="006852B6">
        <w:rPr>
          <w:rFonts w:asciiTheme="minorBidi" w:hAnsiTheme="minorBidi" w:hint="cs"/>
          <w:rtl/>
          <w:lang w:bidi="he-IL"/>
        </w:rPr>
        <w:t>ש</w:t>
      </w:r>
      <w:r w:rsidR="006852B6">
        <w:rPr>
          <w:rFonts w:ascii="Arial" w:hAnsiTheme="minorBidi" w:hint="cs"/>
          <w:rtl/>
        </w:rPr>
        <w:t>"</w:t>
      </w:r>
      <w:r w:rsidR="006852B6">
        <w:rPr>
          <w:rFonts w:asciiTheme="minorBidi" w:hAnsiTheme="minorBidi" w:hint="cs"/>
          <w:rtl/>
          <w:lang w:bidi="he-IL"/>
        </w:rPr>
        <w:t>לוקחת</w:t>
      </w:r>
      <w:r w:rsidR="006852B6">
        <w:rPr>
          <w:rFonts w:ascii="Arial" w:hAnsiTheme="minorBidi" w:hint="cs"/>
          <w:rtl/>
        </w:rPr>
        <w:t xml:space="preserve"> </w:t>
      </w:r>
      <w:r w:rsidR="006852B6">
        <w:rPr>
          <w:rFonts w:asciiTheme="minorBidi" w:hAnsiTheme="minorBidi" w:hint="cs"/>
          <w:rtl/>
          <w:lang w:bidi="he-IL"/>
        </w:rPr>
        <w:t>זמן</w:t>
      </w:r>
      <w:r w:rsidR="006852B6">
        <w:rPr>
          <w:rFonts w:ascii="Arial" w:hAnsiTheme="minorBidi" w:hint="cs"/>
          <w:rtl/>
        </w:rPr>
        <w:t xml:space="preserve">" </w:t>
      </w:r>
      <w:r w:rsidR="006852B6">
        <w:rPr>
          <w:rFonts w:asciiTheme="minorBidi" w:hAnsiTheme="minorBidi" w:hint="cs"/>
          <w:rtl/>
          <w:lang w:bidi="he-IL"/>
        </w:rPr>
        <w:t>יש</w:t>
      </w:r>
      <w:r w:rsidR="006852B6">
        <w:rPr>
          <w:rFonts w:ascii="Arial" w:hAnsiTheme="minorBidi" w:hint="cs"/>
          <w:rtl/>
        </w:rPr>
        <w:t xml:space="preserve"> </w:t>
      </w:r>
      <w:r w:rsidR="006852B6">
        <w:rPr>
          <w:rFonts w:asciiTheme="minorBidi" w:hAnsiTheme="minorBidi" w:hint="cs"/>
          <w:rtl/>
          <w:lang w:bidi="he-IL"/>
        </w:rPr>
        <w:t>בנוסף</w:t>
      </w:r>
      <w:r w:rsidR="006852B6">
        <w:rPr>
          <w:rFonts w:ascii="Arial" w:hAnsiTheme="minorBidi" w:hint="cs"/>
          <w:rtl/>
        </w:rPr>
        <w:t xml:space="preserve"> </w:t>
      </w:r>
      <w:r w:rsidR="006852B6">
        <w:rPr>
          <w:rFonts w:asciiTheme="minorBidi" w:hAnsiTheme="minorBidi" w:hint="cs"/>
          <w:rtl/>
          <w:lang w:bidi="he-IL"/>
        </w:rPr>
        <w:t>להדפסות</w:t>
      </w:r>
      <w:r w:rsidR="006852B6">
        <w:rPr>
          <w:rFonts w:ascii="Arial" w:hAnsiTheme="minorBidi" w:hint="cs"/>
          <w:rtl/>
        </w:rPr>
        <w:t xml:space="preserve"> </w:t>
      </w:r>
      <w:r w:rsidR="006852B6">
        <w:rPr>
          <w:rFonts w:asciiTheme="minorBidi" w:hAnsiTheme="minorBidi" w:hint="cs"/>
          <w:rtl/>
          <w:lang w:bidi="he-IL"/>
        </w:rPr>
        <w:t>להשתמש</w:t>
      </w:r>
      <w:r w:rsidR="006852B6">
        <w:rPr>
          <w:rFonts w:ascii="Arial" w:hAnsiTheme="minorBidi" w:hint="cs"/>
          <w:rtl/>
        </w:rPr>
        <w:t xml:space="preserve"> </w:t>
      </w:r>
      <w:r w:rsidR="006852B6">
        <w:rPr>
          <w:rFonts w:asciiTheme="minorBidi" w:hAnsiTheme="minorBidi" w:hint="cs"/>
          <w:rtl/>
          <w:lang w:bidi="he-IL"/>
        </w:rPr>
        <w:t>ב</w:t>
      </w:r>
      <w:r w:rsidR="006852B6">
        <w:rPr>
          <w:rFonts w:ascii="Arial" w:hAnsiTheme="minorBidi" w:hint="cs"/>
          <w:rtl/>
        </w:rPr>
        <w:t xml:space="preserve">- </w:t>
      </w:r>
      <w:r w:rsidR="006852B6">
        <w:rPr>
          <w:rFonts w:asciiTheme="minorBidi" w:hAnsiTheme="minorBidi"/>
        </w:rPr>
        <w:t>sleep</w:t>
      </w:r>
      <w:r w:rsidR="006852B6">
        <w:rPr>
          <w:rFonts w:ascii="Arial" w:hAnsiTheme="minorBidi" w:hint="cs"/>
          <w:rtl/>
        </w:rPr>
        <w:t xml:space="preserve"> </w:t>
      </w:r>
      <w:r w:rsidR="006852B6">
        <w:rPr>
          <w:rFonts w:asciiTheme="minorBidi" w:hAnsiTheme="minorBidi" w:hint="cs"/>
          <w:rtl/>
          <w:lang w:bidi="he-IL"/>
        </w:rPr>
        <w:t>שזמנו</w:t>
      </w:r>
      <w:r w:rsidR="006852B6">
        <w:rPr>
          <w:rFonts w:ascii="Arial" w:hAnsiTheme="minorBidi" w:hint="cs"/>
          <w:rtl/>
        </w:rPr>
        <w:t xml:space="preserve"> </w:t>
      </w:r>
      <w:r w:rsidR="006852B6">
        <w:rPr>
          <w:rFonts w:asciiTheme="minorBidi" w:hAnsiTheme="minorBidi" w:hint="cs"/>
          <w:rtl/>
          <w:lang w:bidi="he-IL"/>
        </w:rPr>
        <w:t>יוגרל</w:t>
      </w:r>
      <w:r w:rsidR="006852B6">
        <w:rPr>
          <w:rFonts w:ascii="Arial" w:hAnsiTheme="minorBidi" w:hint="cs"/>
          <w:rtl/>
        </w:rPr>
        <w:t xml:space="preserve">, </w:t>
      </w:r>
      <w:r w:rsidR="006852B6">
        <w:rPr>
          <w:rFonts w:asciiTheme="minorBidi" w:hAnsiTheme="minorBidi" w:hint="cs"/>
          <w:rtl/>
          <w:lang w:bidi="he-IL"/>
        </w:rPr>
        <w:t>וכן</w:t>
      </w:r>
      <w:r w:rsidR="006852B6">
        <w:rPr>
          <w:rFonts w:ascii="Arial" w:hAnsiTheme="minorBidi" w:hint="cs"/>
          <w:rtl/>
        </w:rPr>
        <w:t xml:space="preserve"> </w:t>
      </w:r>
      <w:r w:rsidR="006852B6">
        <w:rPr>
          <w:rFonts w:asciiTheme="minorBidi" w:hAnsiTheme="minorBidi" w:hint="cs"/>
          <w:rtl/>
          <w:lang w:bidi="he-IL"/>
        </w:rPr>
        <w:t>עבור</w:t>
      </w:r>
      <w:r w:rsidR="006852B6">
        <w:rPr>
          <w:rFonts w:ascii="Arial" w:hAnsiTheme="minorBidi" w:hint="cs"/>
          <w:rtl/>
        </w:rPr>
        <w:t xml:space="preserve"> </w:t>
      </w:r>
      <w:r w:rsidR="006852B6">
        <w:rPr>
          <w:rFonts w:asciiTheme="minorBidi" w:hAnsiTheme="minorBidi" w:hint="cs"/>
          <w:rtl/>
          <w:lang w:bidi="he-IL"/>
        </w:rPr>
        <w:t>פעולות</w:t>
      </w:r>
      <w:r w:rsidR="006852B6">
        <w:rPr>
          <w:rFonts w:ascii="Arial" w:hAnsiTheme="minorBidi" w:hint="cs"/>
          <w:rtl/>
        </w:rPr>
        <w:t xml:space="preserve"> </w:t>
      </w:r>
      <w:r w:rsidR="006852B6">
        <w:rPr>
          <w:rFonts w:asciiTheme="minorBidi" w:hAnsiTheme="minorBidi" w:hint="cs"/>
          <w:rtl/>
          <w:lang w:bidi="he-IL"/>
        </w:rPr>
        <w:t>שיכולות</w:t>
      </w:r>
      <w:r w:rsidR="006852B6">
        <w:rPr>
          <w:rFonts w:ascii="Arial" w:hAnsiTheme="minorBidi" w:hint="cs"/>
          <w:rtl/>
        </w:rPr>
        <w:t xml:space="preserve"> </w:t>
      </w:r>
      <w:r w:rsidR="006852B6">
        <w:rPr>
          <w:rFonts w:asciiTheme="minorBidi" w:hAnsiTheme="minorBidi" w:hint="cs"/>
          <w:rtl/>
          <w:lang w:bidi="he-IL"/>
        </w:rPr>
        <w:t>להצליח</w:t>
      </w:r>
      <w:r w:rsidR="006852B6">
        <w:rPr>
          <w:rFonts w:ascii="Arial" w:hAnsiTheme="minorBidi" w:hint="cs"/>
          <w:rtl/>
        </w:rPr>
        <w:t xml:space="preserve"> </w:t>
      </w:r>
      <w:r w:rsidR="006852B6">
        <w:rPr>
          <w:rFonts w:asciiTheme="minorBidi" w:hAnsiTheme="minorBidi" w:hint="cs"/>
          <w:rtl/>
          <w:lang w:bidi="he-IL"/>
        </w:rPr>
        <w:t>או</w:t>
      </w:r>
      <w:r w:rsidR="006852B6">
        <w:rPr>
          <w:rFonts w:ascii="Arial" w:hAnsiTheme="minorBidi" w:hint="cs"/>
          <w:rtl/>
        </w:rPr>
        <w:t xml:space="preserve"> </w:t>
      </w:r>
      <w:r w:rsidR="006852B6">
        <w:rPr>
          <w:rFonts w:asciiTheme="minorBidi" w:hAnsiTheme="minorBidi" w:hint="cs"/>
          <w:rtl/>
          <w:lang w:bidi="he-IL"/>
        </w:rPr>
        <w:t>לא</w:t>
      </w:r>
      <w:r w:rsidR="006852B6">
        <w:rPr>
          <w:rFonts w:ascii="Arial" w:hAnsiTheme="minorBidi" w:hint="cs"/>
          <w:rtl/>
        </w:rPr>
        <w:t xml:space="preserve"> (</w:t>
      </w:r>
      <w:r w:rsidR="006852B6">
        <w:rPr>
          <w:rFonts w:asciiTheme="minorBidi" w:hAnsiTheme="minorBidi" w:hint="cs"/>
          <w:rtl/>
          <w:lang w:bidi="he-IL"/>
        </w:rPr>
        <w:t>למשל</w:t>
      </w:r>
      <w:r w:rsidR="006852B6">
        <w:rPr>
          <w:rFonts w:ascii="Arial" w:hAnsiTheme="minorBidi" w:hint="cs"/>
          <w:rtl/>
        </w:rPr>
        <w:t xml:space="preserve"> </w:t>
      </w:r>
      <w:r w:rsidR="006852B6">
        <w:rPr>
          <w:rFonts w:asciiTheme="minorBidi" w:hAnsiTheme="minorBidi" w:hint="cs"/>
          <w:rtl/>
          <w:lang w:bidi="he-IL"/>
        </w:rPr>
        <w:t>יירוט</w:t>
      </w:r>
      <w:r w:rsidR="006852B6">
        <w:rPr>
          <w:rFonts w:ascii="Arial" w:hAnsiTheme="minorBidi" w:hint="cs"/>
          <w:rtl/>
        </w:rPr>
        <w:t xml:space="preserve"> </w:t>
      </w:r>
      <w:r w:rsidR="006852B6">
        <w:rPr>
          <w:rFonts w:asciiTheme="minorBidi" w:hAnsiTheme="minorBidi" w:hint="cs"/>
          <w:rtl/>
          <w:lang w:bidi="he-IL"/>
        </w:rPr>
        <w:t>או</w:t>
      </w:r>
      <w:r w:rsidR="006852B6">
        <w:rPr>
          <w:rFonts w:ascii="Arial" w:hAnsiTheme="minorBidi" w:hint="cs"/>
          <w:rtl/>
        </w:rPr>
        <w:t xml:space="preserve"> </w:t>
      </w:r>
      <w:r w:rsidR="006852B6">
        <w:rPr>
          <w:rFonts w:asciiTheme="minorBidi" w:hAnsiTheme="minorBidi" w:hint="cs"/>
          <w:rtl/>
          <w:lang w:bidi="he-IL"/>
        </w:rPr>
        <w:t>פגיעת</w:t>
      </w:r>
      <w:r w:rsidR="006852B6">
        <w:rPr>
          <w:rFonts w:ascii="Arial" w:hAnsiTheme="minorBidi" w:hint="cs"/>
          <w:rtl/>
        </w:rPr>
        <w:t xml:space="preserve"> </w:t>
      </w:r>
      <w:r w:rsidR="006852B6">
        <w:rPr>
          <w:rFonts w:asciiTheme="minorBidi" w:hAnsiTheme="minorBidi" w:hint="cs"/>
          <w:rtl/>
          <w:lang w:bidi="he-IL"/>
        </w:rPr>
        <w:t>טיל</w:t>
      </w:r>
      <w:r w:rsidR="006852B6">
        <w:rPr>
          <w:rFonts w:ascii="Arial" w:hAnsiTheme="minorBidi" w:hint="cs"/>
          <w:rtl/>
        </w:rPr>
        <w:t xml:space="preserve">) </w:t>
      </w:r>
      <w:r w:rsidR="006852B6">
        <w:rPr>
          <w:rFonts w:asciiTheme="minorBidi" w:hAnsiTheme="minorBidi" w:hint="cs"/>
          <w:rtl/>
          <w:lang w:bidi="he-IL"/>
        </w:rPr>
        <w:t>יש</w:t>
      </w:r>
      <w:r w:rsidR="006852B6">
        <w:rPr>
          <w:rFonts w:ascii="Arial" w:hAnsiTheme="minorBidi" w:hint="cs"/>
          <w:rtl/>
        </w:rPr>
        <w:t xml:space="preserve"> </w:t>
      </w:r>
      <w:r w:rsidR="006852B6">
        <w:rPr>
          <w:rFonts w:asciiTheme="minorBidi" w:hAnsiTheme="minorBidi" w:hint="cs"/>
          <w:rtl/>
          <w:lang w:bidi="he-IL"/>
        </w:rPr>
        <w:t>להגריל</w:t>
      </w:r>
      <w:r w:rsidR="006852B6">
        <w:rPr>
          <w:rFonts w:ascii="Arial" w:hAnsiTheme="minorBidi" w:hint="cs"/>
          <w:rtl/>
        </w:rPr>
        <w:t xml:space="preserve"> </w:t>
      </w:r>
      <w:r w:rsidR="006852B6">
        <w:rPr>
          <w:rFonts w:asciiTheme="minorBidi" w:hAnsiTheme="minorBidi" w:hint="cs"/>
          <w:rtl/>
          <w:lang w:bidi="he-IL"/>
        </w:rPr>
        <w:t>האם</w:t>
      </w:r>
      <w:r w:rsidR="006852B6">
        <w:rPr>
          <w:rFonts w:ascii="Arial" w:hAnsiTheme="minorBidi" w:hint="cs"/>
          <w:rtl/>
        </w:rPr>
        <w:t xml:space="preserve"> </w:t>
      </w:r>
      <w:r w:rsidR="006852B6">
        <w:rPr>
          <w:rFonts w:asciiTheme="minorBidi" w:hAnsiTheme="minorBidi" w:hint="cs"/>
          <w:rtl/>
          <w:lang w:bidi="he-IL"/>
        </w:rPr>
        <w:t>הפעולה</w:t>
      </w:r>
      <w:r w:rsidR="006852B6">
        <w:rPr>
          <w:rFonts w:ascii="Arial" w:hAnsiTheme="minorBidi" w:hint="cs"/>
          <w:rtl/>
        </w:rPr>
        <w:t xml:space="preserve"> </w:t>
      </w:r>
      <w:r w:rsidR="006852B6">
        <w:rPr>
          <w:rFonts w:asciiTheme="minorBidi" w:hAnsiTheme="minorBidi" w:hint="cs"/>
          <w:rtl/>
          <w:lang w:bidi="he-IL"/>
        </w:rPr>
        <w:t>תצליח</w:t>
      </w:r>
      <w:r w:rsidR="006852B6">
        <w:rPr>
          <w:rFonts w:ascii="Arial" w:hAnsiTheme="minorBidi" w:hint="cs"/>
          <w:rtl/>
        </w:rPr>
        <w:t xml:space="preserve"> </w:t>
      </w:r>
      <w:r w:rsidR="006852B6">
        <w:rPr>
          <w:rFonts w:asciiTheme="minorBidi" w:hAnsiTheme="minorBidi" w:hint="cs"/>
          <w:rtl/>
          <w:lang w:bidi="he-IL"/>
        </w:rPr>
        <w:t>או</w:t>
      </w:r>
      <w:r w:rsidR="006852B6">
        <w:rPr>
          <w:rFonts w:ascii="Arial" w:hAnsiTheme="minorBidi" w:hint="cs"/>
          <w:rtl/>
        </w:rPr>
        <w:t xml:space="preserve"> </w:t>
      </w:r>
      <w:r w:rsidR="006852B6">
        <w:rPr>
          <w:rFonts w:asciiTheme="minorBidi" w:hAnsiTheme="minorBidi" w:hint="cs"/>
          <w:rtl/>
          <w:lang w:bidi="he-IL"/>
        </w:rPr>
        <w:t>לא</w:t>
      </w:r>
      <w:r>
        <w:rPr>
          <w:rFonts w:ascii="Arial" w:hAnsiTheme="minorBidi" w:hint="cs"/>
          <w:rtl/>
        </w:rPr>
        <w:t>:</w:t>
      </w:r>
    </w:p>
    <w:p w:rsidR="006852B6" w:rsidRDefault="006852B6" w:rsidP="0021702A">
      <w:pPr>
        <w:pStyle w:val="a8"/>
        <w:bidi/>
        <w:ind w:left="0"/>
        <w:jc w:val="both"/>
        <w:rPr>
          <w:rFonts w:ascii="Arial" w:hAnsiTheme="minorBidi"/>
          <w:rtl/>
        </w:rPr>
      </w:pPr>
    </w:p>
    <w:p w:rsidR="00213930" w:rsidRDefault="00213930" w:rsidP="0021702A">
      <w:pPr>
        <w:pStyle w:val="a8"/>
        <w:numPr>
          <w:ilvl w:val="0"/>
          <w:numId w:val="17"/>
        </w:numPr>
        <w:bidi/>
        <w:jc w:val="both"/>
        <w:rPr>
          <w:rFonts w:ascii="Arial" w:hAnsiTheme="minorBidi"/>
          <w:rtl/>
        </w:rPr>
      </w:pPr>
      <w:r>
        <w:rPr>
          <w:rFonts w:asciiTheme="minorBidi" w:hAnsiTheme="minorBidi" w:hint="cs"/>
          <w:rtl/>
          <w:lang w:bidi="he-IL"/>
        </w:rPr>
        <w:t xml:space="preserve">הוספת </w:t>
      </w:r>
      <w:r w:rsidR="006852B6">
        <w:rPr>
          <w:rFonts w:asciiTheme="minorBidi" w:hAnsiTheme="minorBidi" w:hint="cs"/>
          <w:rtl/>
          <w:lang w:bidi="he-IL"/>
        </w:rPr>
        <w:t>כלי להשמדת משגרים</w:t>
      </w:r>
    </w:p>
    <w:p w:rsidR="006852B6" w:rsidRDefault="006852B6" w:rsidP="0021702A">
      <w:pPr>
        <w:pStyle w:val="a8"/>
        <w:numPr>
          <w:ilvl w:val="0"/>
          <w:numId w:val="17"/>
        </w:numPr>
        <w:bidi/>
        <w:jc w:val="both"/>
        <w:rPr>
          <w:rFonts w:ascii="Arial" w:hAnsiTheme="minorBidi"/>
          <w:rtl/>
        </w:rPr>
      </w:pPr>
      <w:r>
        <w:rPr>
          <w:rFonts w:asciiTheme="minorBidi" w:hAnsiTheme="minorBidi" w:hint="cs"/>
          <w:rtl/>
          <w:lang w:bidi="he-IL"/>
        </w:rPr>
        <w:t>הוספת כלי להשמדת טילים</w:t>
      </w:r>
    </w:p>
    <w:p w:rsidR="006852B6" w:rsidRDefault="006852B6" w:rsidP="0021702A">
      <w:pPr>
        <w:pStyle w:val="a8"/>
        <w:numPr>
          <w:ilvl w:val="0"/>
          <w:numId w:val="17"/>
        </w:numPr>
        <w:bidi/>
        <w:jc w:val="both"/>
        <w:rPr>
          <w:rFonts w:asciiTheme="minorBidi" w:hAnsiTheme="minorBidi"/>
        </w:rPr>
      </w:pPr>
      <w:r>
        <w:rPr>
          <w:rFonts w:asciiTheme="minorBidi" w:hAnsiTheme="minorBidi" w:hint="cs"/>
          <w:rtl/>
          <w:lang w:bidi="he-IL"/>
        </w:rPr>
        <w:t>הוספת כלי שיגור</w:t>
      </w:r>
      <w:r>
        <w:rPr>
          <w:rFonts w:ascii="Arial" w:hAnsiTheme="minorBidi" w:hint="cs"/>
          <w:rtl/>
        </w:rPr>
        <w:t xml:space="preserve">. </w:t>
      </w:r>
      <w:r>
        <w:rPr>
          <w:rFonts w:asciiTheme="minorBidi" w:hAnsiTheme="minorBidi" w:hint="cs"/>
          <w:rtl/>
          <w:lang w:bidi="he-IL"/>
        </w:rPr>
        <w:t xml:space="preserve">יש להגדיר </w:t>
      </w:r>
      <w:r>
        <w:rPr>
          <w:rFonts w:ascii="Arial" w:hAnsiTheme="minorBidi" w:hint="cs"/>
          <w:rtl/>
        </w:rPr>
        <w:t>(</w:t>
      </w:r>
      <w:r>
        <w:rPr>
          <w:rFonts w:asciiTheme="minorBidi" w:hAnsiTheme="minorBidi" w:hint="cs"/>
          <w:rtl/>
          <w:lang w:bidi="he-IL"/>
        </w:rPr>
        <w:t>או להגריל</w:t>
      </w:r>
      <w:r>
        <w:rPr>
          <w:rFonts w:ascii="Arial" w:hAnsiTheme="minorBidi" w:hint="cs"/>
          <w:rtl/>
        </w:rPr>
        <w:t xml:space="preserve">) </w:t>
      </w:r>
      <w:r>
        <w:rPr>
          <w:rFonts w:asciiTheme="minorBidi" w:hAnsiTheme="minorBidi" w:hint="cs"/>
          <w:rtl/>
          <w:lang w:bidi="he-IL"/>
        </w:rPr>
        <w:t>האם הוא חשוף תמיד או לא</w:t>
      </w:r>
      <w:r>
        <w:rPr>
          <w:rFonts w:ascii="Arial" w:hAnsiTheme="minorBidi" w:hint="cs"/>
          <w:rtl/>
        </w:rPr>
        <w:t>.</w:t>
      </w:r>
    </w:p>
    <w:p w:rsidR="006852B6" w:rsidRDefault="006852B6" w:rsidP="0021702A">
      <w:pPr>
        <w:pStyle w:val="a8"/>
        <w:numPr>
          <w:ilvl w:val="0"/>
          <w:numId w:val="17"/>
        </w:numPr>
        <w:bidi/>
        <w:jc w:val="both"/>
        <w:rPr>
          <w:rFonts w:asciiTheme="minorBidi" w:hAnsiTheme="minorBidi"/>
        </w:rPr>
      </w:pPr>
      <w:r>
        <w:rPr>
          <w:rFonts w:asciiTheme="minorBidi" w:hAnsiTheme="minorBidi" w:hint="cs"/>
          <w:rtl/>
          <w:lang w:bidi="he-IL"/>
        </w:rPr>
        <w:t>שיגור טיל</w:t>
      </w:r>
      <w:r>
        <w:rPr>
          <w:rFonts w:ascii="Arial" w:hAnsiTheme="minorBidi" w:hint="cs"/>
          <w:rtl/>
        </w:rPr>
        <w:t xml:space="preserve">. </w:t>
      </w:r>
      <w:r>
        <w:rPr>
          <w:rFonts w:asciiTheme="minorBidi" w:hAnsiTheme="minorBidi" w:hint="cs"/>
          <w:rtl/>
          <w:lang w:bidi="he-IL"/>
        </w:rPr>
        <w:t>יש להחליט מהו היעד אליו ישוגר הטיל</w:t>
      </w:r>
      <w:r>
        <w:rPr>
          <w:rFonts w:ascii="Arial" w:hAnsiTheme="minorBidi" w:hint="cs"/>
          <w:rtl/>
        </w:rPr>
        <w:t xml:space="preserve">, </w:t>
      </w:r>
      <w:r>
        <w:rPr>
          <w:rFonts w:asciiTheme="minorBidi" w:hAnsiTheme="minorBidi" w:hint="cs"/>
          <w:rtl/>
          <w:lang w:bidi="he-IL"/>
        </w:rPr>
        <w:t>מהו פוטנציאל הנזק</w:t>
      </w:r>
      <w:r>
        <w:rPr>
          <w:rFonts w:ascii="Arial" w:hAnsiTheme="minorBidi" w:hint="cs"/>
          <w:rtl/>
        </w:rPr>
        <w:t xml:space="preserve">, </w:t>
      </w:r>
      <w:r>
        <w:rPr>
          <w:rFonts w:asciiTheme="minorBidi" w:hAnsiTheme="minorBidi" w:hint="cs"/>
          <w:rtl/>
          <w:lang w:bidi="he-IL"/>
        </w:rPr>
        <w:t>זמן התעופה</w:t>
      </w:r>
      <w:r>
        <w:rPr>
          <w:rFonts w:ascii="Arial" w:hAnsiTheme="minorBidi" w:hint="cs"/>
          <w:rtl/>
        </w:rPr>
        <w:t xml:space="preserve">. </w:t>
      </w:r>
      <w:r>
        <w:rPr>
          <w:rFonts w:asciiTheme="minorBidi" w:hAnsiTheme="minorBidi" w:hint="cs"/>
          <w:rtl/>
          <w:lang w:bidi="he-IL"/>
        </w:rPr>
        <w:t xml:space="preserve">פעולה זו </w:t>
      </w:r>
      <w:r>
        <w:rPr>
          <w:rFonts w:ascii="Arial" w:hAnsiTheme="minorBidi" w:hint="cs"/>
          <w:rtl/>
        </w:rPr>
        <w:t>"</w:t>
      </w:r>
      <w:r>
        <w:rPr>
          <w:rFonts w:asciiTheme="minorBidi" w:hAnsiTheme="minorBidi" w:hint="cs"/>
          <w:rtl/>
          <w:lang w:bidi="he-IL"/>
        </w:rPr>
        <w:t>לוקחת זמן</w:t>
      </w:r>
      <w:r>
        <w:rPr>
          <w:rFonts w:ascii="Arial" w:hAnsiTheme="minorBidi" w:hint="cs"/>
          <w:rtl/>
        </w:rPr>
        <w:t>".</w:t>
      </w:r>
    </w:p>
    <w:p w:rsidR="006852B6" w:rsidRDefault="006852B6" w:rsidP="0021702A">
      <w:pPr>
        <w:pStyle w:val="a8"/>
        <w:numPr>
          <w:ilvl w:val="0"/>
          <w:numId w:val="17"/>
        </w:numPr>
        <w:bidi/>
        <w:jc w:val="both"/>
        <w:rPr>
          <w:rFonts w:ascii="Arial" w:hAnsiTheme="minorBidi"/>
          <w:rtl/>
        </w:rPr>
      </w:pPr>
      <w:r>
        <w:rPr>
          <w:rFonts w:asciiTheme="minorBidi" w:hAnsiTheme="minorBidi" w:hint="cs"/>
          <w:rtl/>
          <w:lang w:bidi="he-IL"/>
        </w:rPr>
        <w:t>הפעלת יירוט לכלי השמדת משגרים</w:t>
      </w:r>
      <w:r>
        <w:rPr>
          <w:rFonts w:ascii="Arial" w:hAnsiTheme="minorBidi" w:hint="cs"/>
          <w:rtl/>
        </w:rPr>
        <w:t xml:space="preserve">. </w:t>
      </w:r>
      <w:r>
        <w:rPr>
          <w:rFonts w:asciiTheme="minorBidi" w:hAnsiTheme="minorBidi" w:hint="cs"/>
          <w:rtl/>
          <w:lang w:bidi="he-IL"/>
        </w:rPr>
        <w:t xml:space="preserve">פעולה זו </w:t>
      </w:r>
      <w:r>
        <w:rPr>
          <w:rFonts w:ascii="Arial" w:hAnsiTheme="minorBidi" w:hint="cs"/>
          <w:rtl/>
        </w:rPr>
        <w:t>"</w:t>
      </w:r>
      <w:r>
        <w:rPr>
          <w:rFonts w:asciiTheme="minorBidi" w:hAnsiTheme="minorBidi" w:hint="cs"/>
          <w:rtl/>
          <w:lang w:bidi="he-IL"/>
        </w:rPr>
        <w:t>לוקחת זמן</w:t>
      </w:r>
      <w:r>
        <w:rPr>
          <w:rFonts w:ascii="Arial" w:hAnsiTheme="minorBidi" w:hint="cs"/>
          <w:rtl/>
        </w:rPr>
        <w:t xml:space="preserve">". </w:t>
      </w:r>
      <w:r>
        <w:rPr>
          <w:rFonts w:asciiTheme="minorBidi" w:hAnsiTheme="minorBidi" w:hint="cs"/>
          <w:rtl/>
          <w:lang w:bidi="he-IL"/>
        </w:rPr>
        <w:t xml:space="preserve">יש לשים לב שניתן ליירט רק כלי משגר שחשוף </w:t>
      </w:r>
      <w:r>
        <w:rPr>
          <w:rFonts w:ascii="Arial" w:hAnsiTheme="minorBidi" w:hint="cs"/>
          <w:rtl/>
        </w:rPr>
        <w:t>(</w:t>
      </w:r>
      <w:r>
        <w:rPr>
          <w:rFonts w:asciiTheme="minorBidi" w:hAnsiTheme="minorBidi" w:hint="cs"/>
          <w:rtl/>
          <w:lang w:bidi="he-IL"/>
        </w:rPr>
        <w:t>משגר כרגע או חשוף תמיד</w:t>
      </w:r>
      <w:r>
        <w:rPr>
          <w:rFonts w:ascii="Arial" w:hAnsiTheme="minorBidi" w:hint="cs"/>
          <w:rtl/>
        </w:rPr>
        <w:t>).</w:t>
      </w:r>
    </w:p>
    <w:p w:rsidR="006852B6" w:rsidRDefault="006852B6" w:rsidP="0021702A">
      <w:pPr>
        <w:pStyle w:val="a8"/>
        <w:numPr>
          <w:ilvl w:val="0"/>
          <w:numId w:val="17"/>
        </w:numPr>
        <w:bidi/>
        <w:jc w:val="both"/>
        <w:rPr>
          <w:rFonts w:asciiTheme="minorBidi" w:hAnsiTheme="minorBidi"/>
        </w:rPr>
      </w:pPr>
      <w:r>
        <w:rPr>
          <w:rFonts w:asciiTheme="minorBidi" w:hAnsiTheme="minorBidi" w:hint="cs"/>
          <w:rtl/>
          <w:lang w:bidi="he-IL"/>
        </w:rPr>
        <w:t>הפעלת יירוט לטיל</w:t>
      </w:r>
      <w:r>
        <w:rPr>
          <w:rFonts w:ascii="Arial" w:hAnsiTheme="minorBidi" w:hint="cs"/>
          <w:rtl/>
        </w:rPr>
        <w:t xml:space="preserve">. </w:t>
      </w:r>
      <w:r>
        <w:rPr>
          <w:rFonts w:asciiTheme="minorBidi" w:hAnsiTheme="minorBidi" w:hint="cs"/>
          <w:rtl/>
          <w:lang w:bidi="he-IL"/>
        </w:rPr>
        <w:t xml:space="preserve">פעולה זו </w:t>
      </w:r>
      <w:r>
        <w:rPr>
          <w:rFonts w:ascii="Arial" w:hAnsiTheme="minorBidi" w:hint="cs"/>
          <w:rtl/>
        </w:rPr>
        <w:t>"</w:t>
      </w:r>
      <w:r>
        <w:rPr>
          <w:rFonts w:asciiTheme="minorBidi" w:hAnsiTheme="minorBidi" w:hint="cs"/>
          <w:rtl/>
          <w:lang w:bidi="he-IL"/>
        </w:rPr>
        <w:t>לוקחת זמן</w:t>
      </w:r>
      <w:r>
        <w:rPr>
          <w:rFonts w:ascii="Arial" w:hAnsiTheme="minorBidi" w:hint="cs"/>
          <w:rtl/>
        </w:rPr>
        <w:t>".</w:t>
      </w:r>
    </w:p>
    <w:p w:rsidR="006852B6" w:rsidRDefault="006852B6" w:rsidP="0021702A">
      <w:pPr>
        <w:pStyle w:val="a8"/>
        <w:numPr>
          <w:ilvl w:val="0"/>
          <w:numId w:val="17"/>
        </w:numPr>
        <w:bidi/>
        <w:jc w:val="both"/>
        <w:rPr>
          <w:rFonts w:asciiTheme="minorBidi" w:hAnsiTheme="minorBidi"/>
        </w:rPr>
      </w:pPr>
      <w:r>
        <w:rPr>
          <w:rFonts w:asciiTheme="minorBidi" w:hAnsiTheme="minorBidi" w:hint="cs"/>
          <w:rtl/>
          <w:lang w:bidi="he-IL"/>
        </w:rPr>
        <w:t>הצגת  הסטטיסטיקה</w:t>
      </w:r>
    </w:p>
    <w:p w:rsidR="006852B6" w:rsidRDefault="006852B6" w:rsidP="0021702A">
      <w:pPr>
        <w:pStyle w:val="a8"/>
        <w:numPr>
          <w:ilvl w:val="0"/>
          <w:numId w:val="17"/>
        </w:numPr>
        <w:bidi/>
        <w:jc w:val="both"/>
        <w:rPr>
          <w:rFonts w:asciiTheme="minorBidi" w:hAnsiTheme="minorBidi"/>
        </w:rPr>
      </w:pPr>
      <w:r>
        <w:rPr>
          <w:rFonts w:asciiTheme="minorBidi" w:hAnsiTheme="minorBidi" w:hint="cs"/>
          <w:rtl/>
          <w:lang w:bidi="he-IL"/>
        </w:rPr>
        <w:t>סיום המלחמה והצגת הסטטיסטיקה</w:t>
      </w:r>
    </w:p>
    <w:p w:rsidR="006852B6" w:rsidRPr="006852B6" w:rsidRDefault="006852B6" w:rsidP="0021702A">
      <w:pPr>
        <w:pStyle w:val="a8"/>
        <w:bidi/>
        <w:jc w:val="both"/>
        <w:rPr>
          <w:rFonts w:ascii="Arial" w:hAnsiTheme="minorBidi"/>
          <w:rtl/>
        </w:rPr>
      </w:pPr>
    </w:p>
    <w:p w:rsidR="006852B6" w:rsidRPr="00213930" w:rsidRDefault="006852B6" w:rsidP="0021702A">
      <w:pPr>
        <w:pStyle w:val="a8"/>
        <w:bidi/>
        <w:ind w:left="0"/>
        <w:jc w:val="both"/>
        <w:rPr>
          <w:rFonts w:ascii="Arial" w:hAnsiTheme="minorBidi"/>
          <w:rtl/>
        </w:rPr>
      </w:pPr>
    </w:p>
    <w:p w:rsidR="00213930" w:rsidRDefault="00213930" w:rsidP="0021702A">
      <w:pPr>
        <w:bidi/>
        <w:ind w:left="-52"/>
        <w:jc w:val="both"/>
        <w:rPr>
          <w:rFonts w:ascii="Arial" w:hAnsiTheme="minorBidi"/>
          <w:b/>
          <w:bCs/>
          <w:u w:val="single"/>
          <w:rtl/>
        </w:rPr>
      </w:pPr>
    </w:p>
    <w:p w:rsidR="0021702A" w:rsidRDefault="0021702A" w:rsidP="0021702A">
      <w:pPr>
        <w:bidi/>
        <w:ind w:left="-52"/>
        <w:jc w:val="both"/>
        <w:rPr>
          <w:rFonts w:asciiTheme="minorBidi" w:hAnsiTheme="minorBidi"/>
          <w:b/>
          <w:bCs/>
          <w:u w:val="single"/>
        </w:rPr>
      </w:pPr>
    </w:p>
    <w:p w:rsidR="0021702A" w:rsidRDefault="0021702A" w:rsidP="0021702A">
      <w:pPr>
        <w:bidi/>
        <w:ind w:left="-52"/>
        <w:jc w:val="both"/>
        <w:rPr>
          <w:rFonts w:asciiTheme="minorBidi" w:hAnsiTheme="minorBidi"/>
          <w:b/>
          <w:bCs/>
          <w:u w:val="single"/>
        </w:rPr>
      </w:pPr>
    </w:p>
    <w:p w:rsidR="00213930" w:rsidRPr="003C4068" w:rsidRDefault="00213930" w:rsidP="0021702A">
      <w:pPr>
        <w:pStyle w:val="2"/>
        <w:bidi/>
        <w:rPr>
          <w:rFonts w:ascii="Arial"/>
          <w:rtl/>
        </w:rPr>
      </w:pPr>
      <w:r w:rsidRPr="003C4068">
        <w:rPr>
          <w:rFonts w:hint="cs"/>
          <w:rtl/>
          <w:lang w:bidi="he-IL"/>
        </w:rPr>
        <w:t>קונפיגורציה</w:t>
      </w:r>
    </w:p>
    <w:p w:rsidR="00213930" w:rsidRDefault="00213930" w:rsidP="0021702A">
      <w:pPr>
        <w:bidi/>
        <w:ind w:left="-52"/>
        <w:jc w:val="both"/>
        <w:rPr>
          <w:rFonts w:ascii="Arial" w:hAnsiTheme="minorBidi"/>
          <w:rtl/>
        </w:rPr>
      </w:pPr>
      <w:r w:rsidRPr="003C4068">
        <w:rPr>
          <w:rFonts w:asciiTheme="minorBidi" w:hAnsiTheme="minorBidi" w:hint="cs"/>
          <w:rtl/>
          <w:lang w:bidi="he-IL"/>
        </w:rPr>
        <w:t>מאחר</w:t>
      </w:r>
      <w:r w:rsidRPr="003C4068">
        <w:rPr>
          <w:rFonts w:ascii="Arial" w:hAnsiTheme="minorBidi" w:hint="cs"/>
          <w:rtl/>
        </w:rPr>
        <w:t xml:space="preserve"> </w:t>
      </w:r>
      <w:r w:rsidRPr="003C4068">
        <w:rPr>
          <w:rFonts w:asciiTheme="minorBidi" w:hAnsiTheme="minorBidi" w:hint="cs"/>
          <w:rtl/>
          <w:lang w:bidi="he-IL"/>
        </w:rPr>
        <w:t>ובתוכנית</w:t>
      </w:r>
      <w:r w:rsidRPr="003C4068">
        <w:rPr>
          <w:rFonts w:ascii="Arial" w:hAnsiTheme="minorBidi" w:hint="cs"/>
          <w:rtl/>
        </w:rPr>
        <w:t xml:space="preserve"> </w:t>
      </w:r>
      <w:r w:rsidRPr="003C4068">
        <w:rPr>
          <w:rFonts w:asciiTheme="minorBidi" w:hAnsiTheme="minorBidi" w:hint="cs"/>
          <w:rtl/>
          <w:lang w:bidi="he-IL"/>
        </w:rPr>
        <w:t>קונסול</w:t>
      </w:r>
      <w:r w:rsidRPr="003C4068">
        <w:rPr>
          <w:rFonts w:ascii="Arial" w:hAnsiTheme="minorBidi" w:hint="cs"/>
          <w:rtl/>
        </w:rPr>
        <w:t xml:space="preserve"> </w:t>
      </w:r>
      <w:r w:rsidRPr="003C4068">
        <w:rPr>
          <w:rFonts w:asciiTheme="minorBidi" w:hAnsiTheme="minorBidi" w:hint="cs"/>
          <w:rtl/>
          <w:lang w:bidi="he-IL"/>
        </w:rPr>
        <w:t>קשה</w:t>
      </w:r>
      <w:r w:rsidRPr="003C4068">
        <w:rPr>
          <w:rFonts w:ascii="Arial" w:hAnsiTheme="minorBidi" w:hint="cs"/>
          <w:rtl/>
        </w:rPr>
        <w:t xml:space="preserve"> </w:t>
      </w:r>
      <w:r w:rsidRPr="003C4068">
        <w:rPr>
          <w:rFonts w:asciiTheme="minorBidi" w:hAnsiTheme="minorBidi" w:hint="cs"/>
          <w:rtl/>
          <w:lang w:bidi="he-IL"/>
        </w:rPr>
        <w:t>להרי</w:t>
      </w:r>
      <w:r>
        <w:rPr>
          <w:rFonts w:asciiTheme="minorBidi" w:hAnsiTheme="minorBidi" w:hint="cs"/>
          <w:rtl/>
          <w:lang w:bidi="he-IL"/>
        </w:rPr>
        <w:t>ץ</w:t>
      </w:r>
      <w:r w:rsidRPr="003C4068">
        <w:rPr>
          <w:rFonts w:ascii="Arial" w:hAnsiTheme="minorBidi" w:hint="cs"/>
          <w:rtl/>
        </w:rPr>
        <w:t xml:space="preserve"> </w:t>
      </w:r>
      <w:r w:rsidRPr="003C4068">
        <w:rPr>
          <w:rFonts w:asciiTheme="minorBidi" w:hAnsiTheme="minorBidi" w:hint="cs"/>
          <w:rtl/>
          <w:lang w:bidi="he-IL"/>
        </w:rPr>
        <w:t>תוכנית</w:t>
      </w:r>
      <w:r w:rsidRPr="003C4068">
        <w:rPr>
          <w:rFonts w:ascii="Arial" w:hAnsiTheme="minorBidi" w:hint="cs"/>
          <w:rtl/>
        </w:rPr>
        <w:t xml:space="preserve"> </w:t>
      </w:r>
      <w:r w:rsidRPr="003C4068">
        <w:rPr>
          <w:rFonts w:asciiTheme="minorBidi" w:hAnsiTheme="minorBidi" w:hint="cs"/>
          <w:rtl/>
          <w:lang w:bidi="he-IL"/>
        </w:rPr>
        <w:t>אינטראקטיבית</w:t>
      </w:r>
      <w:r>
        <w:rPr>
          <w:rFonts w:ascii="Arial" w:hAnsiTheme="minorBidi" w:hint="cs"/>
          <w:rtl/>
        </w:rPr>
        <w:t xml:space="preserve"> </w:t>
      </w:r>
      <w:r>
        <w:rPr>
          <w:rFonts w:asciiTheme="minorBidi" w:hAnsiTheme="minorBidi" w:hint="cs"/>
          <w:rtl/>
          <w:lang w:bidi="he-IL"/>
        </w:rPr>
        <w:t>מהירה</w:t>
      </w:r>
      <w:r>
        <w:rPr>
          <w:rFonts w:ascii="Arial" w:hAnsiTheme="minorBidi" w:hint="cs"/>
          <w:rtl/>
        </w:rPr>
        <w:t xml:space="preserve">, </w:t>
      </w:r>
      <w:r>
        <w:rPr>
          <w:rFonts w:asciiTheme="minorBidi" w:hAnsiTheme="minorBidi" w:hint="cs"/>
          <w:rtl/>
          <w:lang w:bidi="he-IL"/>
        </w:rPr>
        <w:t>הדמיית</w:t>
      </w:r>
      <w:r>
        <w:rPr>
          <w:rFonts w:ascii="Arial" w:hAnsiTheme="minorBidi" w:hint="cs"/>
          <w:rtl/>
        </w:rPr>
        <w:t xml:space="preserve"> </w:t>
      </w:r>
      <w:r>
        <w:rPr>
          <w:rFonts w:asciiTheme="minorBidi" w:hAnsiTheme="minorBidi" w:hint="cs"/>
          <w:rtl/>
          <w:lang w:bidi="he-IL"/>
        </w:rPr>
        <w:t>המלחמה</w:t>
      </w:r>
      <w:r>
        <w:rPr>
          <w:rFonts w:ascii="Arial" w:hAnsiTheme="minorBidi" w:hint="cs"/>
          <w:rtl/>
        </w:rPr>
        <w:t xml:space="preserve"> </w:t>
      </w:r>
      <w:r>
        <w:rPr>
          <w:rFonts w:asciiTheme="minorBidi" w:hAnsiTheme="minorBidi" w:hint="cs"/>
          <w:rtl/>
          <w:lang w:bidi="he-IL"/>
        </w:rPr>
        <w:t>תהייה</w:t>
      </w:r>
      <w:r>
        <w:rPr>
          <w:rFonts w:ascii="Arial" w:hAnsiTheme="minorBidi" w:hint="cs"/>
          <w:rtl/>
        </w:rPr>
        <w:t xml:space="preserve"> </w:t>
      </w:r>
      <w:r>
        <w:rPr>
          <w:rFonts w:asciiTheme="minorBidi" w:hAnsiTheme="minorBidi" w:hint="cs"/>
          <w:rtl/>
          <w:lang w:bidi="he-IL"/>
        </w:rPr>
        <w:t>בנוסף</w:t>
      </w:r>
      <w:r w:rsidR="006852B6">
        <w:rPr>
          <w:rFonts w:ascii="Arial" w:hAnsiTheme="minorBidi" w:hint="cs"/>
          <w:rtl/>
        </w:rPr>
        <w:t xml:space="preserve"> </w:t>
      </w:r>
      <w:r w:rsidR="006852B6">
        <w:rPr>
          <w:rFonts w:asciiTheme="minorBidi" w:hAnsiTheme="minorBidi" w:hint="cs"/>
          <w:rtl/>
          <w:lang w:bidi="he-IL"/>
        </w:rPr>
        <w:t>לתפריט</w:t>
      </w:r>
      <w:r w:rsidR="006852B6">
        <w:rPr>
          <w:rFonts w:ascii="Arial" w:hAnsiTheme="minorBidi" w:hint="cs"/>
          <w:rtl/>
        </w:rPr>
        <w:t xml:space="preserve"> </w:t>
      </w:r>
      <w:r w:rsidR="006852B6">
        <w:rPr>
          <w:rFonts w:asciiTheme="minorBidi" w:hAnsiTheme="minorBidi" w:hint="cs"/>
          <w:rtl/>
          <w:lang w:bidi="he-IL"/>
        </w:rPr>
        <w:t>גם</w:t>
      </w:r>
      <w:r>
        <w:rPr>
          <w:rFonts w:ascii="Arial" w:hAnsiTheme="minorBidi" w:hint="cs"/>
          <w:rtl/>
        </w:rPr>
        <w:t xml:space="preserve"> </w:t>
      </w:r>
      <w:r>
        <w:rPr>
          <w:rFonts w:asciiTheme="minorBidi" w:hAnsiTheme="minorBidi" w:hint="cs"/>
          <w:rtl/>
          <w:lang w:bidi="he-IL"/>
        </w:rPr>
        <w:t>באמצעות</w:t>
      </w:r>
      <w:r w:rsidR="006852B6">
        <w:rPr>
          <w:rFonts w:ascii="Arial" w:hAnsiTheme="minorBidi" w:hint="cs"/>
          <w:rtl/>
        </w:rPr>
        <w:t xml:space="preserve"> </w:t>
      </w:r>
      <w:r w:rsidR="006852B6">
        <w:rPr>
          <w:rFonts w:asciiTheme="minorBidi" w:hAnsiTheme="minorBidi" w:hint="cs"/>
          <w:rtl/>
          <w:lang w:bidi="he-IL"/>
        </w:rPr>
        <w:t>אובייקטים</w:t>
      </w:r>
      <w:r w:rsidR="006852B6">
        <w:rPr>
          <w:rFonts w:ascii="Arial" w:hAnsiTheme="minorBidi" w:hint="cs"/>
          <w:rtl/>
        </w:rPr>
        <w:t xml:space="preserve"> </w:t>
      </w:r>
      <w:r w:rsidR="006852B6">
        <w:rPr>
          <w:rFonts w:asciiTheme="minorBidi" w:hAnsiTheme="minorBidi" w:hint="cs"/>
          <w:rtl/>
          <w:lang w:bidi="he-IL"/>
        </w:rPr>
        <w:t>שיווצרו</w:t>
      </w:r>
      <w:r w:rsidR="006852B6">
        <w:rPr>
          <w:rFonts w:ascii="Arial" w:hAnsiTheme="minorBidi" w:hint="cs"/>
          <w:rtl/>
        </w:rPr>
        <w:t xml:space="preserve"> </w:t>
      </w:r>
      <w:r w:rsidR="006852B6">
        <w:rPr>
          <w:rFonts w:asciiTheme="minorBidi" w:hAnsiTheme="minorBidi" w:hint="cs"/>
          <w:rtl/>
          <w:lang w:bidi="he-IL"/>
        </w:rPr>
        <w:t>מנתונים</w:t>
      </w:r>
      <w:r w:rsidR="006852B6">
        <w:rPr>
          <w:rFonts w:ascii="Arial" w:hAnsiTheme="minorBidi" w:hint="cs"/>
          <w:rtl/>
        </w:rPr>
        <w:t xml:space="preserve"> </w:t>
      </w:r>
      <w:r w:rsidR="006852B6">
        <w:rPr>
          <w:rFonts w:asciiTheme="minorBidi" w:hAnsiTheme="minorBidi" w:hint="cs"/>
          <w:rtl/>
          <w:lang w:bidi="he-IL"/>
        </w:rPr>
        <w:t>המוגדרים</w:t>
      </w:r>
      <w:r>
        <w:rPr>
          <w:rFonts w:ascii="Arial" w:hAnsiTheme="minorBidi" w:hint="cs"/>
          <w:rtl/>
        </w:rPr>
        <w:t xml:space="preserve"> </w:t>
      </w:r>
      <w:r w:rsidR="006852B6">
        <w:rPr>
          <w:rFonts w:asciiTheme="minorBidi" w:hAnsiTheme="minorBidi" w:hint="cs"/>
          <w:rtl/>
          <w:lang w:bidi="he-IL"/>
        </w:rPr>
        <w:t>ב</w:t>
      </w:r>
      <w:r>
        <w:rPr>
          <w:rFonts w:asciiTheme="minorBidi" w:hAnsiTheme="minorBidi" w:hint="cs"/>
          <w:rtl/>
          <w:lang w:bidi="he-IL"/>
        </w:rPr>
        <w:t>קובץ</w:t>
      </w:r>
      <w:r>
        <w:rPr>
          <w:rFonts w:ascii="Arial" w:hAnsiTheme="minorBidi" w:hint="cs"/>
          <w:rtl/>
        </w:rPr>
        <w:t xml:space="preserve"> </w:t>
      </w:r>
      <w:r>
        <w:rPr>
          <w:rFonts w:asciiTheme="minorBidi" w:hAnsiTheme="minorBidi" w:hint="cs"/>
          <w:rtl/>
          <w:lang w:bidi="he-IL"/>
        </w:rPr>
        <w:t>קונפיגורציה</w:t>
      </w:r>
      <w:r>
        <w:rPr>
          <w:rFonts w:ascii="Arial" w:hAnsiTheme="minorBidi" w:hint="cs"/>
          <w:rtl/>
        </w:rPr>
        <w:t xml:space="preserve"> </w:t>
      </w:r>
      <w:r>
        <w:rPr>
          <w:rFonts w:asciiTheme="minorBidi" w:hAnsiTheme="minorBidi" w:hint="cs"/>
          <w:rtl/>
          <w:lang w:bidi="he-IL"/>
        </w:rPr>
        <w:t>בפורמט</w:t>
      </w:r>
      <w:r>
        <w:rPr>
          <w:rFonts w:ascii="Arial" w:hAnsiTheme="minorBidi" w:hint="cs"/>
          <w:rtl/>
        </w:rPr>
        <w:t xml:space="preserve"> </w:t>
      </w:r>
      <w:r>
        <w:rPr>
          <w:rFonts w:asciiTheme="minorBidi" w:hAnsiTheme="minorBidi" w:hint="cs"/>
        </w:rPr>
        <w:t>XML</w:t>
      </w:r>
      <w:r>
        <w:rPr>
          <w:rFonts w:ascii="Arial" w:hAnsiTheme="minorBidi" w:hint="cs"/>
          <w:rtl/>
        </w:rPr>
        <w:t xml:space="preserve">, </w:t>
      </w:r>
      <w:r>
        <w:rPr>
          <w:rFonts w:asciiTheme="minorBidi" w:hAnsiTheme="minorBidi" w:hint="cs"/>
          <w:rtl/>
          <w:lang w:bidi="he-IL"/>
        </w:rPr>
        <w:t>שיכיל</w:t>
      </w:r>
      <w:r>
        <w:rPr>
          <w:rFonts w:ascii="Arial" w:hAnsiTheme="minorBidi" w:hint="cs"/>
          <w:rtl/>
        </w:rPr>
        <w:t xml:space="preserve"> </w:t>
      </w:r>
      <w:r>
        <w:rPr>
          <w:rFonts w:asciiTheme="minorBidi" w:hAnsiTheme="minorBidi" w:hint="cs"/>
          <w:rtl/>
          <w:lang w:bidi="he-IL"/>
        </w:rPr>
        <w:t>מידע</w:t>
      </w:r>
      <w:r>
        <w:rPr>
          <w:rFonts w:ascii="Arial" w:hAnsiTheme="minorBidi" w:hint="cs"/>
          <w:rtl/>
        </w:rPr>
        <w:t xml:space="preserve"> </w:t>
      </w:r>
      <w:r>
        <w:rPr>
          <w:rFonts w:asciiTheme="minorBidi" w:hAnsiTheme="minorBidi" w:hint="cs"/>
          <w:rtl/>
          <w:lang w:bidi="he-IL"/>
        </w:rPr>
        <w:t>לגבי</w:t>
      </w:r>
      <w:r>
        <w:rPr>
          <w:rFonts w:ascii="Arial" w:hAnsiTheme="minorBidi" w:hint="cs"/>
          <w:rtl/>
        </w:rPr>
        <w:t xml:space="preserve"> </w:t>
      </w:r>
      <w:r>
        <w:rPr>
          <w:rFonts w:asciiTheme="minorBidi" w:hAnsiTheme="minorBidi" w:hint="cs"/>
          <w:rtl/>
          <w:lang w:bidi="he-IL"/>
        </w:rPr>
        <w:t>משגרי</w:t>
      </w:r>
      <w:r>
        <w:rPr>
          <w:rFonts w:ascii="Arial" w:hAnsiTheme="minorBidi" w:hint="cs"/>
          <w:rtl/>
        </w:rPr>
        <w:t xml:space="preserve"> </w:t>
      </w:r>
      <w:r>
        <w:rPr>
          <w:rFonts w:asciiTheme="minorBidi" w:hAnsiTheme="minorBidi" w:hint="cs"/>
          <w:rtl/>
          <w:lang w:bidi="he-IL"/>
        </w:rPr>
        <w:t>הטילים</w:t>
      </w:r>
      <w:r>
        <w:rPr>
          <w:rFonts w:ascii="Arial" w:hAnsiTheme="minorBidi" w:hint="cs"/>
          <w:rtl/>
        </w:rPr>
        <w:t xml:space="preserve">, </w:t>
      </w:r>
      <w:r>
        <w:rPr>
          <w:rFonts w:asciiTheme="minorBidi" w:hAnsiTheme="minorBidi" w:hint="cs"/>
          <w:rtl/>
          <w:lang w:bidi="he-IL"/>
        </w:rPr>
        <w:t>הטילים</w:t>
      </w:r>
      <w:r>
        <w:rPr>
          <w:rFonts w:ascii="Arial" w:hAnsiTheme="minorBidi" w:hint="cs"/>
          <w:rtl/>
        </w:rPr>
        <w:t xml:space="preserve">, </w:t>
      </w:r>
      <w:r>
        <w:rPr>
          <w:rFonts w:asciiTheme="minorBidi" w:hAnsiTheme="minorBidi" w:hint="cs"/>
          <w:rtl/>
          <w:lang w:bidi="he-IL"/>
        </w:rPr>
        <w:t>כלי</w:t>
      </w:r>
      <w:r>
        <w:rPr>
          <w:rFonts w:ascii="Arial" w:hAnsiTheme="minorBidi" w:hint="cs"/>
          <w:rtl/>
        </w:rPr>
        <w:t xml:space="preserve"> </w:t>
      </w:r>
      <w:r>
        <w:rPr>
          <w:rFonts w:asciiTheme="minorBidi" w:hAnsiTheme="minorBidi" w:hint="cs"/>
          <w:rtl/>
          <w:lang w:bidi="he-IL"/>
        </w:rPr>
        <w:t>השיגור</w:t>
      </w:r>
      <w:r>
        <w:rPr>
          <w:rFonts w:ascii="Arial" w:hAnsiTheme="minorBidi" w:hint="cs"/>
          <w:rtl/>
        </w:rPr>
        <w:t xml:space="preserve">, </w:t>
      </w:r>
      <w:r>
        <w:rPr>
          <w:rFonts w:asciiTheme="minorBidi" w:hAnsiTheme="minorBidi" w:hint="cs"/>
          <w:rtl/>
          <w:lang w:bidi="he-IL"/>
        </w:rPr>
        <w:t>תזמונם</w:t>
      </w:r>
      <w:r>
        <w:rPr>
          <w:rFonts w:ascii="Arial" w:hAnsiTheme="minorBidi" w:hint="cs"/>
          <w:rtl/>
        </w:rPr>
        <w:t xml:space="preserve"> </w:t>
      </w:r>
      <w:r>
        <w:rPr>
          <w:rFonts w:asciiTheme="minorBidi" w:hAnsiTheme="minorBidi" w:hint="cs"/>
          <w:rtl/>
          <w:lang w:bidi="he-IL"/>
        </w:rPr>
        <w:t>והצלחת</w:t>
      </w:r>
      <w:r>
        <w:rPr>
          <w:rFonts w:ascii="Arial" w:hAnsiTheme="minorBidi" w:hint="cs"/>
          <w:rtl/>
        </w:rPr>
        <w:t xml:space="preserve"> </w:t>
      </w:r>
      <w:r>
        <w:rPr>
          <w:rFonts w:asciiTheme="minorBidi" w:hAnsiTheme="minorBidi" w:hint="cs"/>
          <w:rtl/>
          <w:lang w:bidi="he-IL"/>
        </w:rPr>
        <w:t>ביצועיהם</w:t>
      </w:r>
      <w:r>
        <w:rPr>
          <w:rFonts w:ascii="Arial" w:hAnsiTheme="minorBidi" w:hint="cs"/>
          <w:rtl/>
        </w:rPr>
        <w:t>.</w:t>
      </w:r>
    </w:p>
    <w:p w:rsidR="00213930" w:rsidRDefault="00213930" w:rsidP="0021702A">
      <w:pPr>
        <w:bidi/>
        <w:ind w:left="-52"/>
        <w:jc w:val="both"/>
        <w:rPr>
          <w:rFonts w:ascii="Arial" w:hAnsiTheme="minorBidi"/>
          <w:rtl/>
        </w:rPr>
      </w:pPr>
      <w:r>
        <w:rPr>
          <w:rFonts w:asciiTheme="minorBidi" w:hAnsiTheme="minorBidi" w:hint="cs"/>
          <w:rtl/>
          <w:lang w:bidi="he-IL"/>
        </w:rPr>
        <w:t>דוגמא לקובץ הקונפיגורציה</w:t>
      </w:r>
      <w:r>
        <w:rPr>
          <w:rFonts w:ascii="Arial" w:hAnsiTheme="minorBidi" w:hint="cs"/>
          <w:rtl/>
        </w:rPr>
        <w:t>:</w:t>
      </w:r>
    </w:p>
    <w:p w:rsidR="00213930" w:rsidRPr="001E26C5" w:rsidRDefault="00213930" w:rsidP="0021702A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</w:rPr>
      </w:pPr>
      <w:r w:rsidRPr="001E26C5">
        <w:rPr>
          <w:rFonts w:ascii="Courier New" w:hAnsi="Courier New" w:cs="Courier New"/>
          <w:color w:val="008080"/>
        </w:rPr>
        <w:t>&lt;</w:t>
      </w:r>
      <w:r w:rsidRPr="001E26C5">
        <w:rPr>
          <w:rFonts w:ascii="Courier New" w:hAnsi="Courier New" w:cs="Courier New"/>
          <w:color w:val="3F7F7F"/>
        </w:rPr>
        <w:t>war</w:t>
      </w:r>
      <w:r w:rsidRPr="001E26C5">
        <w:rPr>
          <w:rFonts w:ascii="Courier New" w:hAnsi="Courier New" w:cs="Courier New"/>
          <w:color w:val="008080"/>
        </w:rPr>
        <w:t>&gt;</w:t>
      </w:r>
    </w:p>
    <w:p w:rsidR="00213930" w:rsidRPr="001E26C5" w:rsidRDefault="00213930" w:rsidP="0021702A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</w:rPr>
      </w:pPr>
      <w:r w:rsidRPr="001E26C5">
        <w:rPr>
          <w:rFonts w:ascii="Courier New" w:hAnsi="Courier New" w:cs="Courier New"/>
          <w:color w:val="000000"/>
        </w:rPr>
        <w:tab/>
      </w:r>
      <w:commentRangeStart w:id="1"/>
      <w:r w:rsidRPr="001E26C5">
        <w:rPr>
          <w:rFonts w:ascii="Courier New" w:hAnsi="Courier New" w:cs="Courier New"/>
          <w:color w:val="008080"/>
        </w:rPr>
        <w:t>&lt;</w:t>
      </w:r>
      <w:r w:rsidRPr="001E26C5">
        <w:rPr>
          <w:rFonts w:ascii="Courier New" w:hAnsi="Courier New" w:cs="Courier New"/>
          <w:color w:val="3F7F7F"/>
        </w:rPr>
        <w:t>missileLaunchers</w:t>
      </w:r>
      <w:r w:rsidRPr="001E26C5">
        <w:rPr>
          <w:rFonts w:ascii="Courier New" w:hAnsi="Courier New" w:cs="Courier New"/>
          <w:color w:val="008080"/>
        </w:rPr>
        <w:t>&gt;</w:t>
      </w:r>
      <w:commentRangeEnd w:id="1"/>
      <w:r>
        <w:rPr>
          <w:rStyle w:val="af"/>
        </w:rPr>
        <w:commentReference w:id="1"/>
      </w:r>
    </w:p>
    <w:p w:rsidR="00213930" w:rsidRPr="001E26C5" w:rsidRDefault="00213930" w:rsidP="0021702A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</w:rPr>
      </w:pPr>
      <w:r w:rsidRPr="001E26C5">
        <w:rPr>
          <w:rFonts w:ascii="Courier New" w:hAnsi="Courier New" w:cs="Courier New"/>
          <w:color w:val="000000"/>
        </w:rPr>
        <w:tab/>
      </w:r>
      <w:r w:rsidRPr="001E26C5">
        <w:rPr>
          <w:rFonts w:ascii="Courier New" w:hAnsi="Courier New" w:cs="Courier New"/>
          <w:color w:val="000000"/>
        </w:rPr>
        <w:tab/>
      </w:r>
      <w:r w:rsidRPr="001E26C5">
        <w:rPr>
          <w:rFonts w:ascii="Courier New" w:hAnsi="Courier New" w:cs="Courier New"/>
          <w:color w:val="008080"/>
        </w:rPr>
        <w:t>&lt;</w:t>
      </w:r>
      <w:commentRangeStart w:id="2"/>
      <w:r w:rsidRPr="001E26C5">
        <w:rPr>
          <w:rFonts w:ascii="Courier New" w:hAnsi="Courier New" w:cs="Courier New"/>
          <w:color w:val="3F7F7F"/>
        </w:rPr>
        <w:t>launcher</w:t>
      </w:r>
      <w:commentRangeEnd w:id="2"/>
      <w:r>
        <w:rPr>
          <w:rStyle w:val="af"/>
          <w:rtl/>
        </w:rPr>
        <w:commentReference w:id="2"/>
      </w:r>
      <w:r w:rsidRPr="001E26C5">
        <w:rPr>
          <w:rFonts w:ascii="Courier New" w:hAnsi="Courier New" w:cs="Courier New"/>
        </w:rPr>
        <w:t xml:space="preserve"> </w:t>
      </w:r>
      <w:r w:rsidRPr="001E26C5">
        <w:rPr>
          <w:rFonts w:ascii="Courier New" w:hAnsi="Courier New" w:cs="Courier New"/>
          <w:color w:val="7F007F"/>
        </w:rPr>
        <w:t>id</w:t>
      </w:r>
      <w:r w:rsidRPr="001E26C5">
        <w:rPr>
          <w:rFonts w:ascii="Courier New" w:hAnsi="Courier New" w:cs="Courier New"/>
          <w:color w:val="000000"/>
        </w:rPr>
        <w:t>=</w:t>
      </w:r>
      <w:r w:rsidRPr="001E26C5">
        <w:rPr>
          <w:rFonts w:ascii="Courier New" w:hAnsi="Courier New" w:cs="Courier New"/>
          <w:i/>
          <w:iCs/>
          <w:color w:val="2A00FF"/>
        </w:rPr>
        <w:t>"L101"</w:t>
      </w:r>
      <w:r w:rsidRPr="001E26C5">
        <w:rPr>
          <w:rFonts w:ascii="Courier New" w:hAnsi="Courier New" w:cs="Courier New"/>
        </w:rPr>
        <w:t xml:space="preserve"> </w:t>
      </w:r>
      <w:r w:rsidRPr="001E26C5">
        <w:rPr>
          <w:rFonts w:ascii="Courier New" w:hAnsi="Courier New" w:cs="Courier New"/>
          <w:color w:val="7F007F"/>
        </w:rPr>
        <w:t>isHidden</w:t>
      </w:r>
      <w:r w:rsidRPr="001E26C5">
        <w:rPr>
          <w:rFonts w:ascii="Courier New" w:hAnsi="Courier New" w:cs="Courier New"/>
          <w:color w:val="000000"/>
        </w:rPr>
        <w:t>=</w:t>
      </w:r>
      <w:r w:rsidRPr="001E26C5">
        <w:rPr>
          <w:rFonts w:ascii="Courier New" w:hAnsi="Courier New" w:cs="Courier New"/>
          <w:i/>
          <w:iCs/>
          <w:color w:val="2A00FF"/>
        </w:rPr>
        <w:t>"false"</w:t>
      </w:r>
      <w:r w:rsidRPr="001E26C5">
        <w:rPr>
          <w:rFonts w:ascii="Courier New" w:hAnsi="Courier New" w:cs="Courier New"/>
          <w:color w:val="008080"/>
        </w:rPr>
        <w:t>&gt;</w:t>
      </w:r>
    </w:p>
    <w:p w:rsidR="00213930" w:rsidRPr="001E26C5" w:rsidRDefault="00213930" w:rsidP="0021702A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</w:rPr>
      </w:pPr>
      <w:r w:rsidRPr="001E26C5">
        <w:rPr>
          <w:rFonts w:ascii="Courier New" w:hAnsi="Courier New" w:cs="Courier New"/>
          <w:color w:val="000000"/>
        </w:rPr>
        <w:tab/>
      </w:r>
      <w:r w:rsidRPr="001E26C5">
        <w:rPr>
          <w:rFonts w:ascii="Courier New" w:hAnsi="Courier New" w:cs="Courier New"/>
          <w:color w:val="000000"/>
        </w:rPr>
        <w:tab/>
      </w:r>
      <w:r w:rsidRPr="001E26C5">
        <w:rPr>
          <w:rFonts w:ascii="Courier New" w:hAnsi="Courier New" w:cs="Courier New"/>
          <w:color w:val="000000"/>
        </w:rPr>
        <w:tab/>
      </w:r>
      <w:r w:rsidRPr="001E26C5">
        <w:rPr>
          <w:rFonts w:ascii="Courier New" w:hAnsi="Courier New" w:cs="Courier New"/>
          <w:color w:val="008080"/>
        </w:rPr>
        <w:t>&lt;</w:t>
      </w:r>
      <w:commentRangeStart w:id="3"/>
      <w:r w:rsidRPr="001E26C5">
        <w:rPr>
          <w:rFonts w:ascii="Courier New" w:hAnsi="Courier New" w:cs="Courier New"/>
          <w:color w:val="3F7F7F"/>
        </w:rPr>
        <w:t>missile</w:t>
      </w:r>
      <w:commentRangeEnd w:id="3"/>
      <w:r>
        <w:rPr>
          <w:rStyle w:val="af"/>
        </w:rPr>
        <w:commentReference w:id="3"/>
      </w:r>
      <w:r w:rsidRPr="001E26C5">
        <w:rPr>
          <w:rFonts w:ascii="Courier New" w:hAnsi="Courier New" w:cs="Courier New"/>
        </w:rPr>
        <w:t xml:space="preserve"> </w:t>
      </w:r>
      <w:r w:rsidRPr="001E26C5">
        <w:rPr>
          <w:rFonts w:ascii="Courier New" w:hAnsi="Courier New" w:cs="Courier New"/>
          <w:color w:val="7F007F"/>
        </w:rPr>
        <w:t>id</w:t>
      </w:r>
      <w:r w:rsidRPr="001E26C5">
        <w:rPr>
          <w:rFonts w:ascii="Courier New" w:hAnsi="Courier New" w:cs="Courier New"/>
          <w:color w:val="000000"/>
        </w:rPr>
        <w:t>=</w:t>
      </w:r>
      <w:r w:rsidRPr="001E26C5">
        <w:rPr>
          <w:rFonts w:ascii="Courier New" w:hAnsi="Courier New" w:cs="Courier New"/>
          <w:i/>
          <w:iCs/>
          <w:color w:val="2A00FF"/>
        </w:rPr>
        <w:t>"M1"</w:t>
      </w:r>
      <w:r w:rsidRPr="001E26C5">
        <w:rPr>
          <w:rFonts w:ascii="Courier New" w:hAnsi="Courier New" w:cs="Courier New"/>
        </w:rPr>
        <w:t xml:space="preserve"> </w:t>
      </w:r>
      <w:r w:rsidRPr="001E26C5">
        <w:rPr>
          <w:rFonts w:ascii="Courier New" w:hAnsi="Courier New" w:cs="Courier New"/>
          <w:color w:val="7F007F"/>
        </w:rPr>
        <w:t>destination</w:t>
      </w:r>
      <w:r w:rsidRPr="001E26C5">
        <w:rPr>
          <w:rFonts w:ascii="Courier New" w:hAnsi="Courier New" w:cs="Courier New"/>
          <w:color w:val="000000"/>
        </w:rPr>
        <w:t>=</w:t>
      </w:r>
      <w:r w:rsidRPr="001E26C5">
        <w:rPr>
          <w:rFonts w:ascii="Courier New" w:hAnsi="Courier New" w:cs="Courier New"/>
          <w:i/>
          <w:iCs/>
          <w:color w:val="2A00FF"/>
        </w:rPr>
        <w:t>"Sderot"</w:t>
      </w:r>
      <w:r w:rsidRPr="001E26C5">
        <w:rPr>
          <w:rFonts w:ascii="Courier New" w:hAnsi="Courier New" w:cs="Courier New"/>
        </w:rPr>
        <w:t xml:space="preserve"> </w:t>
      </w:r>
      <w:r w:rsidRPr="001E26C5">
        <w:rPr>
          <w:rFonts w:ascii="Courier New" w:hAnsi="Courier New" w:cs="Courier New"/>
          <w:color w:val="7F007F"/>
        </w:rPr>
        <w:t>launchTime</w:t>
      </w:r>
      <w:r w:rsidRPr="001E26C5">
        <w:rPr>
          <w:rFonts w:ascii="Courier New" w:hAnsi="Courier New" w:cs="Courier New"/>
          <w:color w:val="000000"/>
        </w:rPr>
        <w:t>=</w:t>
      </w:r>
      <w:r w:rsidRPr="001E26C5">
        <w:rPr>
          <w:rFonts w:ascii="Courier New" w:hAnsi="Courier New" w:cs="Courier New"/>
          <w:i/>
          <w:iCs/>
          <w:color w:val="2A00FF"/>
        </w:rPr>
        <w:t>"2"</w:t>
      </w:r>
      <w:r w:rsidRPr="001E26C5">
        <w:rPr>
          <w:rFonts w:ascii="Courier New" w:hAnsi="Courier New" w:cs="Courier New"/>
        </w:rPr>
        <w:t xml:space="preserve"> </w:t>
      </w:r>
      <w:r w:rsidRPr="001E26C5">
        <w:rPr>
          <w:rFonts w:ascii="Courier New" w:hAnsi="Courier New" w:cs="Courier New"/>
          <w:color w:val="7F007F"/>
        </w:rPr>
        <w:t>flyTime</w:t>
      </w:r>
      <w:r w:rsidRPr="001E26C5">
        <w:rPr>
          <w:rFonts w:ascii="Courier New" w:hAnsi="Courier New" w:cs="Courier New"/>
          <w:color w:val="000000"/>
        </w:rPr>
        <w:t>=</w:t>
      </w:r>
      <w:r w:rsidRPr="001E26C5">
        <w:rPr>
          <w:rFonts w:ascii="Courier New" w:hAnsi="Courier New" w:cs="Courier New"/>
          <w:i/>
          <w:iCs/>
          <w:color w:val="2A00FF"/>
        </w:rPr>
        <w:t>"12"</w:t>
      </w:r>
      <w:r w:rsidRPr="001E26C5">
        <w:rPr>
          <w:rFonts w:ascii="Courier New" w:hAnsi="Courier New" w:cs="Courier New"/>
        </w:rPr>
        <w:t xml:space="preserve"> </w:t>
      </w:r>
      <w:r w:rsidRPr="001E26C5">
        <w:rPr>
          <w:rFonts w:ascii="Courier New" w:hAnsi="Courier New" w:cs="Courier New"/>
          <w:color w:val="7F007F"/>
        </w:rPr>
        <w:t>damage</w:t>
      </w:r>
      <w:r w:rsidRPr="001E26C5">
        <w:rPr>
          <w:rFonts w:ascii="Courier New" w:hAnsi="Courier New" w:cs="Courier New"/>
          <w:color w:val="000000"/>
        </w:rPr>
        <w:t>=</w:t>
      </w:r>
      <w:r w:rsidRPr="001E26C5">
        <w:rPr>
          <w:rFonts w:ascii="Courier New" w:hAnsi="Courier New" w:cs="Courier New"/>
          <w:i/>
          <w:iCs/>
          <w:color w:val="2A00FF"/>
        </w:rPr>
        <w:t>"1500"</w:t>
      </w:r>
      <w:r w:rsidRPr="001E26C5">
        <w:rPr>
          <w:rFonts w:ascii="Courier New" w:hAnsi="Courier New" w:cs="Courier New"/>
          <w:color w:val="008080"/>
        </w:rPr>
        <w:t>/&gt;</w:t>
      </w:r>
    </w:p>
    <w:p w:rsidR="00213930" w:rsidRPr="001E26C5" w:rsidRDefault="00213930" w:rsidP="0021702A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</w:rPr>
      </w:pPr>
      <w:r w:rsidRPr="001E26C5">
        <w:rPr>
          <w:rFonts w:ascii="Courier New" w:hAnsi="Courier New" w:cs="Courier New"/>
          <w:color w:val="000000"/>
        </w:rPr>
        <w:tab/>
      </w:r>
      <w:r w:rsidRPr="001E26C5">
        <w:rPr>
          <w:rFonts w:ascii="Courier New" w:hAnsi="Courier New" w:cs="Courier New"/>
          <w:color w:val="000000"/>
        </w:rPr>
        <w:tab/>
      </w:r>
      <w:r w:rsidRPr="001E26C5">
        <w:rPr>
          <w:rFonts w:ascii="Courier New" w:hAnsi="Courier New" w:cs="Courier New"/>
          <w:color w:val="000000"/>
        </w:rPr>
        <w:tab/>
      </w:r>
      <w:r w:rsidRPr="001E26C5">
        <w:rPr>
          <w:rFonts w:ascii="Courier New" w:hAnsi="Courier New" w:cs="Courier New"/>
          <w:color w:val="008080"/>
        </w:rPr>
        <w:t>&lt;</w:t>
      </w:r>
      <w:r w:rsidRPr="001E26C5">
        <w:rPr>
          <w:rFonts w:ascii="Courier New" w:hAnsi="Courier New" w:cs="Courier New"/>
          <w:color w:val="3F7F7F"/>
        </w:rPr>
        <w:t>missile</w:t>
      </w:r>
      <w:r w:rsidRPr="001E26C5">
        <w:rPr>
          <w:rFonts w:ascii="Courier New" w:hAnsi="Courier New" w:cs="Courier New"/>
        </w:rPr>
        <w:t xml:space="preserve"> </w:t>
      </w:r>
      <w:r w:rsidRPr="001E26C5">
        <w:rPr>
          <w:rFonts w:ascii="Courier New" w:hAnsi="Courier New" w:cs="Courier New"/>
          <w:color w:val="7F007F"/>
        </w:rPr>
        <w:t>id</w:t>
      </w:r>
      <w:r w:rsidRPr="001E26C5">
        <w:rPr>
          <w:rFonts w:ascii="Courier New" w:hAnsi="Courier New" w:cs="Courier New"/>
          <w:color w:val="000000"/>
        </w:rPr>
        <w:t>=</w:t>
      </w:r>
      <w:r w:rsidRPr="001E26C5">
        <w:rPr>
          <w:rFonts w:ascii="Courier New" w:hAnsi="Courier New" w:cs="Courier New"/>
          <w:i/>
          <w:iCs/>
          <w:color w:val="2A00FF"/>
        </w:rPr>
        <w:t>"M2"</w:t>
      </w:r>
      <w:r w:rsidRPr="001E26C5">
        <w:rPr>
          <w:rFonts w:ascii="Courier New" w:hAnsi="Courier New" w:cs="Courier New"/>
        </w:rPr>
        <w:t xml:space="preserve"> </w:t>
      </w:r>
      <w:r w:rsidRPr="001E26C5">
        <w:rPr>
          <w:rFonts w:ascii="Courier New" w:hAnsi="Courier New" w:cs="Courier New"/>
          <w:color w:val="7F007F"/>
        </w:rPr>
        <w:t>destination</w:t>
      </w:r>
      <w:r w:rsidRPr="001E26C5">
        <w:rPr>
          <w:rFonts w:ascii="Courier New" w:hAnsi="Courier New" w:cs="Courier New"/>
          <w:color w:val="000000"/>
        </w:rPr>
        <w:t>=</w:t>
      </w:r>
      <w:r w:rsidRPr="001E26C5">
        <w:rPr>
          <w:rFonts w:ascii="Courier New" w:hAnsi="Courier New" w:cs="Courier New"/>
          <w:i/>
          <w:iCs/>
          <w:color w:val="2A00FF"/>
        </w:rPr>
        <w:t>"Beer-Sheva"</w:t>
      </w:r>
      <w:r w:rsidRPr="001E26C5">
        <w:rPr>
          <w:rFonts w:ascii="Courier New" w:hAnsi="Courier New" w:cs="Courier New"/>
        </w:rPr>
        <w:t xml:space="preserve"> </w:t>
      </w:r>
      <w:r w:rsidRPr="001E26C5">
        <w:rPr>
          <w:rFonts w:ascii="Courier New" w:hAnsi="Courier New" w:cs="Courier New"/>
          <w:color w:val="7F007F"/>
        </w:rPr>
        <w:t>launchTime</w:t>
      </w:r>
      <w:r w:rsidRPr="001E26C5">
        <w:rPr>
          <w:rFonts w:ascii="Courier New" w:hAnsi="Courier New" w:cs="Courier New"/>
          <w:color w:val="000000"/>
        </w:rPr>
        <w:t>=</w:t>
      </w:r>
      <w:r w:rsidRPr="001E26C5">
        <w:rPr>
          <w:rFonts w:ascii="Courier New" w:hAnsi="Courier New" w:cs="Courier New"/>
          <w:i/>
          <w:iCs/>
          <w:color w:val="2A00FF"/>
        </w:rPr>
        <w:t>"5"</w:t>
      </w:r>
      <w:r w:rsidRPr="001E26C5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color w:val="7F007F"/>
        </w:rPr>
        <w:t>fly</w:t>
      </w:r>
      <w:r w:rsidRPr="001E26C5">
        <w:rPr>
          <w:rFonts w:ascii="Courier New" w:hAnsi="Courier New" w:cs="Courier New"/>
          <w:color w:val="7F007F"/>
        </w:rPr>
        <w:t>Time</w:t>
      </w:r>
      <w:r w:rsidRPr="001E26C5">
        <w:rPr>
          <w:rFonts w:ascii="Courier New" w:hAnsi="Courier New" w:cs="Courier New"/>
          <w:color w:val="000000"/>
        </w:rPr>
        <w:t>=</w:t>
      </w:r>
      <w:r w:rsidRPr="001E26C5">
        <w:rPr>
          <w:rFonts w:ascii="Courier New" w:hAnsi="Courier New" w:cs="Courier New"/>
          <w:i/>
          <w:iCs/>
          <w:color w:val="2A00FF"/>
        </w:rPr>
        <w:t>"7"</w:t>
      </w:r>
      <w:r w:rsidRPr="001E26C5">
        <w:rPr>
          <w:rFonts w:ascii="Courier New" w:hAnsi="Courier New" w:cs="Courier New"/>
        </w:rPr>
        <w:t xml:space="preserve"> </w:t>
      </w:r>
      <w:r w:rsidRPr="001E26C5">
        <w:rPr>
          <w:rFonts w:ascii="Courier New" w:hAnsi="Courier New" w:cs="Courier New"/>
          <w:color w:val="7F007F"/>
        </w:rPr>
        <w:t>damage</w:t>
      </w:r>
      <w:r w:rsidRPr="001E26C5">
        <w:rPr>
          <w:rFonts w:ascii="Courier New" w:hAnsi="Courier New" w:cs="Courier New"/>
          <w:color w:val="000000"/>
        </w:rPr>
        <w:t>=</w:t>
      </w:r>
      <w:r w:rsidRPr="001E26C5">
        <w:rPr>
          <w:rFonts w:ascii="Courier New" w:hAnsi="Courier New" w:cs="Courier New"/>
          <w:i/>
          <w:iCs/>
          <w:color w:val="2A00FF"/>
        </w:rPr>
        <w:t>"2000"</w:t>
      </w:r>
      <w:r w:rsidRPr="001E26C5">
        <w:rPr>
          <w:rFonts w:ascii="Courier New" w:hAnsi="Courier New" w:cs="Courier New"/>
          <w:color w:val="008080"/>
        </w:rPr>
        <w:t>/&gt;</w:t>
      </w:r>
    </w:p>
    <w:p w:rsidR="00213930" w:rsidRPr="001E26C5" w:rsidRDefault="00213930" w:rsidP="0021702A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</w:rPr>
      </w:pPr>
      <w:r w:rsidRPr="001E26C5">
        <w:rPr>
          <w:rFonts w:ascii="Courier New" w:hAnsi="Courier New" w:cs="Courier New"/>
          <w:color w:val="000000"/>
        </w:rPr>
        <w:tab/>
      </w:r>
      <w:r w:rsidRPr="001E26C5">
        <w:rPr>
          <w:rFonts w:ascii="Courier New" w:hAnsi="Courier New" w:cs="Courier New"/>
          <w:color w:val="000000"/>
        </w:rPr>
        <w:tab/>
      </w:r>
      <w:r w:rsidRPr="001E26C5">
        <w:rPr>
          <w:rFonts w:ascii="Courier New" w:hAnsi="Courier New" w:cs="Courier New"/>
          <w:color w:val="008080"/>
        </w:rPr>
        <w:t>&lt;/</w:t>
      </w:r>
      <w:r w:rsidRPr="001E26C5">
        <w:rPr>
          <w:rFonts w:ascii="Courier New" w:hAnsi="Courier New" w:cs="Courier New"/>
          <w:color w:val="3F7F7F"/>
        </w:rPr>
        <w:t>launcher</w:t>
      </w:r>
      <w:r w:rsidRPr="001E26C5">
        <w:rPr>
          <w:rFonts w:ascii="Courier New" w:hAnsi="Courier New" w:cs="Courier New"/>
          <w:color w:val="008080"/>
        </w:rPr>
        <w:t>&gt;</w:t>
      </w:r>
    </w:p>
    <w:p w:rsidR="00213930" w:rsidRPr="001E26C5" w:rsidRDefault="00213930" w:rsidP="0021702A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</w:rPr>
      </w:pPr>
      <w:r w:rsidRPr="001E26C5">
        <w:rPr>
          <w:rFonts w:ascii="Courier New" w:hAnsi="Courier New" w:cs="Courier New"/>
          <w:color w:val="000000"/>
        </w:rPr>
        <w:tab/>
      </w:r>
      <w:r w:rsidRPr="001E26C5">
        <w:rPr>
          <w:rFonts w:ascii="Courier New" w:hAnsi="Courier New" w:cs="Courier New"/>
          <w:color w:val="000000"/>
        </w:rPr>
        <w:tab/>
      </w:r>
      <w:r w:rsidRPr="001E26C5">
        <w:rPr>
          <w:rFonts w:ascii="Courier New" w:hAnsi="Courier New" w:cs="Courier New"/>
          <w:color w:val="008080"/>
        </w:rPr>
        <w:t>&lt;</w:t>
      </w:r>
      <w:r w:rsidRPr="001E26C5">
        <w:rPr>
          <w:rFonts w:ascii="Courier New" w:hAnsi="Courier New" w:cs="Courier New"/>
          <w:color w:val="3F7F7F"/>
        </w:rPr>
        <w:t>launcher</w:t>
      </w:r>
      <w:r w:rsidRPr="001E26C5">
        <w:rPr>
          <w:rFonts w:ascii="Courier New" w:hAnsi="Courier New" w:cs="Courier New"/>
        </w:rPr>
        <w:t xml:space="preserve"> </w:t>
      </w:r>
      <w:r w:rsidRPr="001E26C5">
        <w:rPr>
          <w:rFonts w:ascii="Courier New" w:hAnsi="Courier New" w:cs="Courier New"/>
          <w:color w:val="7F007F"/>
        </w:rPr>
        <w:t>id</w:t>
      </w:r>
      <w:r w:rsidRPr="001E26C5">
        <w:rPr>
          <w:rFonts w:ascii="Courier New" w:hAnsi="Courier New" w:cs="Courier New"/>
          <w:color w:val="000000"/>
        </w:rPr>
        <w:t>=</w:t>
      </w:r>
      <w:r w:rsidRPr="001E26C5">
        <w:rPr>
          <w:rFonts w:ascii="Courier New" w:hAnsi="Courier New" w:cs="Courier New"/>
          <w:i/>
          <w:iCs/>
          <w:color w:val="2A00FF"/>
        </w:rPr>
        <w:t>"L102"</w:t>
      </w:r>
      <w:r w:rsidRPr="001E26C5">
        <w:rPr>
          <w:rFonts w:ascii="Courier New" w:hAnsi="Courier New" w:cs="Courier New"/>
        </w:rPr>
        <w:t xml:space="preserve"> </w:t>
      </w:r>
      <w:r w:rsidRPr="001E26C5">
        <w:rPr>
          <w:rFonts w:ascii="Courier New" w:hAnsi="Courier New" w:cs="Courier New"/>
          <w:color w:val="7F007F"/>
        </w:rPr>
        <w:t>isHidden</w:t>
      </w:r>
      <w:r w:rsidRPr="001E26C5">
        <w:rPr>
          <w:rFonts w:ascii="Courier New" w:hAnsi="Courier New" w:cs="Courier New"/>
          <w:color w:val="000000"/>
        </w:rPr>
        <w:t>=</w:t>
      </w:r>
      <w:r w:rsidRPr="001E26C5">
        <w:rPr>
          <w:rFonts w:ascii="Courier New" w:hAnsi="Courier New" w:cs="Courier New"/>
          <w:i/>
          <w:iCs/>
          <w:color w:val="2A00FF"/>
        </w:rPr>
        <w:t>"true"</w:t>
      </w:r>
      <w:r w:rsidRPr="001E26C5">
        <w:rPr>
          <w:rFonts w:ascii="Courier New" w:hAnsi="Courier New" w:cs="Courier New"/>
          <w:color w:val="008080"/>
        </w:rPr>
        <w:t>&gt;</w:t>
      </w:r>
    </w:p>
    <w:p w:rsidR="00213930" w:rsidRPr="001E26C5" w:rsidRDefault="00213930" w:rsidP="0021702A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</w:rPr>
      </w:pPr>
      <w:r w:rsidRPr="001E26C5">
        <w:rPr>
          <w:rFonts w:ascii="Courier New" w:hAnsi="Courier New" w:cs="Courier New"/>
          <w:color w:val="000000"/>
        </w:rPr>
        <w:tab/>
      </w:r>
      <w:r w:rsidRPr="001E26C5">
        <w:rPr>
          <w:rFonts w:ascii="Courier New" w:hAnsi="Courier New" w:cs="Courier New"/>
          <w:color w:val="000000"/>
        </w:rPr>
        <w:tab/>
      </w:r>
      <w:r w:rsidRPr="001E26C5">
        <w:rPr>
          <w:rFonts w:ascii="Courier New" w:hAnsi="Courier New" w:cs="Courier New"/>
          <w:color w:val="000000"/>
        </w:rPr>
        <w:tab/>
      </w:r>
      <w:r w:rsidRPr="001E26C5">
        <w:rPr>
          <w:rFonts w:ascii="Courier New" w:hAnsi="Courier New" w:cs="Courier New"/>
          <w:color w:val="008080"/>
        </w:rPr>
        <w:t>&lt;</w:t>
      </w:r>
      <w:r w:rsidRPr="001E26C5">
        <w:rPr>
          <w:rFonts w:ascii="Courier New" w:hAnsi="Courier New" w:cs="Courier New"/>
          <w:color w:val="3F7F7F"/>
        </w:rPr>
        <w:t>missile</w:t>
      </w:r>
      <w:r w:rsidRPr="001E26C5">
        <w:rPr>
          <w:rFonts w:ascii="Courier New" w:hAnsi="Courier New" w:cs="Courier New"/>
        </w:rPr>
        <w:t xml:space="preserve"> </w:t>
      </w:r>
      <w:r w:rsidRPr="001E26C5">
        <w:rPr>
          <w:rFonts w:ascii="Courier New" w:hAnsi="Courier New" w:cs="Courier New"/>
          <w:color w:val="7F007F"/>
        </w:rPr>
        <w:t>id</w:t>
      </w:r>
      <w:r w:rsidRPr="001E26C5">
        <w:rPr>
          <w:rFonts w:ascii="Courier New" w:hAnsi="Courier New" w:cs="Courier New"/>
          <w:color w:val="000000"/>
        </w:rPr>
        <w:t>=</w:t>
      </w:r>
      <w:r w:rsidRPr="001E26C5">
        <w:rPr>
          <w:rFonts w:ascii="Courier New" w:hAnsi="Courier New" w:cs="Courier New"/>
          <w:i/>
          <w:iCs/>
          <w:color w:val="2A00FF"/>
        </w:rPr>
        <w:t>"M3"</w:t>
      </w:r>
      <w:r w:rsidRPr="001E26C5">
        <w:rPr>
          <w:rFonts w:ascii="Courier New" w:hAnsi="Courier New" w:cs="Courier New"/>
        </w:rPr>
        <w:t xml:space="preserve"> </w:t>
      </w:r>
      <w:r w:rsidRPr="001E26C5">
        <w:rPr>
          <w:rFonts w:ascii="Courier New" w:hAnsi="Courier New" w:cs="Courier New"/>
          <w:color w:val="7F007F"/>
        </w:rPr>
        <w:t>destination</w:t>
      </w:r>
      <w:r w:rsidRPr="001E26C5">
        <w:rPr>
          <w:rFonts w:ascii="Courier New" w:hAnsi="Courier New" w:cs="Courier New"/>
          <w:color w:val="000000"/>
        </w:rPr>
        <w:t>=</w:t>
      </w:r>
      <w:r w:rsidRPr="001E26C5">
        <w:rPr>
          <w:rFonts w:ascii="Courier New" w:hAnsi="Courier New" w:cs="Courier New"/>
          <w:i/>
          <w:iCs/>
          <w:color w:val="2A00FF"/>
        </w:rPr>
        <w:t>"Ofakim"</w:t>
      </w:r>
      <w:r w:rsidRPr="001E26C5">
        <w:rPr>
          <w:rFonts w:ascii="Courier New" w:hAnsi="Courier New" w:cs="Courier New"/>
        </w:rPr>
        <w:t xml:space="preserve"> </w:t>
      </w:r>
      <w:r w:rsidRPr="001E26C5">
        <w:rPr>
          <w:rFonts w:ascii="Courier New" w:hAnsi="Courier New" w:cs="Courier New"/>
          <w:color w:val="7F007F"/>
        </w:rPr>
        <w:t>launchTime</w:t>
      </w:r>
      <w:r w:rsidRPr="001E26C5">
        <w:rPr>
          <w:rFonts w:ascii="Courier New" w:hAnsi="Courier New" w:cs="Courier New"/>
          <w:color w:val="000000"/>
        </w:rPr>
        <w:t>=</w:t>
      </w:r>
      <w:r w:rsidRPr="001E26C5">
        <w:rPr>
          <w:rFonts w:ascii="Courier New" w:hAnsi="Courier New" w:cs="Courier New"/>
          <w:i/>
          <w:iCs/>
          <w:color w:val="2A00FF"/>
        </w:rPr>
        <w:t>"4"</w:t>
      </w:r>
      <w:r w:rsidRPr="001E26C5">
        <w:rPr>
          <w:rFonts w:ascii="Courier New" w:hAnsi="Courier New" w:cs="Courier New"/>
        </w:rPr>
        <w:t xml:space="preserve"> </w:t>
      </w:r>
      <w:r w:rsidRPr="001E26C5">
        <w:rPr>
          <w:rFonts w:ascii="Courier New" w:hAnsi="Courier New" w:cs="Courier New"/>
          <w:color w:val="7F007F"/>
        </w:rPr>
        <w:t>flyTime</w:t>
      </w:r>
      <w:r w:rsidRPr="001E26C5">
        <w:rPr>
          <w:rFonts w:ascii="Courier New" w:hAnsi="Courier New" w:cs="Courier New"/>
          <w:color w:val="000000"/>
        </w:rPr>
        <w:t>=</w:t>
      </w:r>
      <w:r w:rsidRPr="001E26C5">
        <w:rPr>
          <w:rFonts w:ascii="Courier New" w:hAnsi="Courier New" w:cs="Courier New"/>
          <w:i/>
          <w:iCs/>
          <w:color w:val="2A00FF"/>
        </w:rPr>
        <w:t>"</w:t>
      </w:r>
      <w:r>
        <w:rPr>
          <w:rFonts w:ascii="Courier New" w:hAnsi="Courier New" w:cs="Courier New" w:hint="cs"/>
          <w:i/>
          <w:iCs/>
          <w:color w:val="2A00FF"/>
          <w:rtl/>
        </w:rPr>
        <w:t>3</w:t>
      </w:r>
      <w:r w:rsidRPr="001E26C5">
        <w:rPr>
          <w:rFonts w:ascii="Courier New" w:hAnsi="Courier New" w:cs="Courier New"/>
          <w:i/>
          <w:iCs/>
          <w:color w:val="2A00FF"/>
        </w:rPr>
        <w:t>"</w:t>
      </w:r>
      <w:r w:rsidRPr="001E26C5">
        <w:rPr>
          <w:rFonts w:ascii="Courier New" w:hAnsi="Courier New" w:cs="Courier New"/>
        </w:rPr>
        <w:t xml:space="preserve"> </w:t>
      </w:r>
      <w:r w:rsidRPr="001E26C5">
        <w:rPr>
          <w:rFonts w:ascii="Courier New" w:hAnsi="Courier New" w:cs="Courier New"/>
          <w:color w:val="7F007F"/>
        </w:rPr>
        <w:t>damage</w:t>
      </w:r>
      <w:r w:rsidRPr="001E26C5">
        <w:rPr>
          <w:rFonts w:ascii="Courier New" w:hAnsi="Courier New" w:cs="Courier New"/>
          <w:color w:val="000000"/>
        </w:rPr>
        <w:t>=</w:t>
      </w:r>
      <w:r w:rsidRPr="001E26C5">
        <w:rPr>
          <w:rFonts w:ascii="Courier New" w:hAnsi="Courier New" w:cs="Courier New"/>
          <w:i/>
          <w:iCs/>
          <w:color w:val="2A00FF"/>
        </w:rPr>
        <w:t>"5000"</w:t>
      </w:r>
      <w:r w:rsidRPr="001E26C5">
        <w:rPr>
          <w:rFonts w:ascii="Courier New" w:hAnsi="Courier New" w:cs="Courier New"/>
          <w:color w:val="008080"/>
        </w:rPr>
        <w:t>/&gt;</w:t>
      </w:r>
    </w:p>
    <w:p w:rsidR="00213930" w:rsidRPr="001E26C5" w:rsidRDefault="00213930" w:rsidP="0021702A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</w:rPr>
      </w:pPr>
      <w:r w:rsidRPr="001E26C5">
        <w:rPr>
          <w:rFonts w:ascii="Courier New" w:hAnsi="Courier New" w:cs="Courier New"/>
          <w:color w:val="000000"/>
        </w:rPr>
        <w:tab/>
      </w:r>
      <w:r w:rsidRPr="001E26C5">
        <w:rPr>
          <w:rFonts w:ascii="Courier New" w:hAnsi="Courier New" w:cs="Courier New"/>
          <w:color w:val="000000"/>
        </w:rPr>
        <w:tab/>
      </w:r>
      <w:r w:rsidRPr="001E26C5">
        <w:rPr>
          <w:rFonts w:ascii="Courier New" w:hAnsi="Courier New" w:cs="Courier New"/>
          <w:color w:val="000000"/>
        </w:rPr>
        <w:tab/>
      </w:r>
      <w:r w:rsidRPr="001E26C5">
        <w:rPr>
          <w:rFonts w:ascii="Courier New" w:hAnsi="Courier New" w:cs="Courier New"/>
          <w:color w:val="008080"/>
        </w:rPr>
        <w:t>&lt;</w:t>
      </w:r>
      <w:r w:rsidRPr="001E26C5">
        <w:rPr>
          <w:rFonts w:ascii="Courier New" w:hAnsi="Courier New" w:cs="Courier New"/>
          <w:color w:val="3F7F7F"/>
        </w:rPr>
        <w:t>missile</w:t>
      </w:r>
      <w:r w:rsidRPr="001E26C5">
        <w:rPr>
          <w:rFonts w:ascii="Courier New" w:hAnsi="Courier New" w:cs="Courier New"/>
        </w:rPr>
        <w:t xml:space="preserve"> </w:t>
      </w:r>
      <w:r w:rsidRPr="001E26C5">
        <w:rPr>
          <w:rFonts w:ascii="Courier New" w:hAnsi="Courier New" w:cs="Courier New"/>
          <w:color w:val="7F007F"/>
        </w:rPr>
        <w:t>id</w:t>
      </w:r>
      <w:r w:rsidRPr="001E26C5">
        <w:rPr>
          <w:rFonts w:ascii="Courier New" w:hAnsi="Courier New" w:cs="Courier New"/>
          <w:color w:val="000000"/>
        </w:rPr>
        <w:t>=</w:t>
      </w:r>
      <w:r w:rsidRPr="001E26C5">
        <w:rPr>
          <w:rFonts w:ascii="Courier New" w:hAnsi="Courier New" w:cs="Courier New"/>
          <w:i/>
          <w:iCs/>
          <w:color w:val="2A00FF"/>
        </w:rPr>
        <w:t>"M4"</w:t>
      </w:r>
      <w:r w:rsidRPr="001E26C5">
        <w:rPr>
          <w:rFonts w:ascii="Courier New" w:hAnsi="Courier New" w:cs="Courier New"/>
        </w:rPr>
        <w:t xml:space="preserve"> </w:t>
      </w:r>
      <w:r w:rsidRPr="001E26C5">
        <w:rPr>
          <w:rFonts w:ascii="Courier New" w:hAnsi="Courier New" w:cs="Courier New"/>
          <w:color w:val="7F007F"/>
        </w:rPr>
        <w:t>destination</w:t>
      </w:r>
      <w:r w:rsidRPr="001E26C5">
        <w:rPr>
          <w:rFonts w:ascii="Courier New" w:hAnsi="Courier New" w:cs="Courier New"/>
          <w:color w:val="000000"/>
        </w:rPr>
        <w:t>=</w:t>
      </w:r>
      <w:r w:rsidRPr="001E26C5">
        <w:rPr>
          <w:rFonts w:ascii="Courier New" w:hAnsi="Courier New" w:cs="Courier New"/>
          <w:i/>
          <w:iCs/>
          <w:color w:val="2A00FF"/>
        </w:rPr>
        <w:t>"Beer-Sheva"</w:t>
      </w:r>
      <w:r w:rsidRPr="001E26C5">
        <w:rPr>
          <w:rFonts w:ascii="Courier New" w:hAnsi="Courier New" w:cs="Courier New"/>
        </w:rPr>
        <w:t xml:space="preserve"> </w:t>
      </w:r>
      <w:r w:rsidRPr="001E26C5">
        <w:rPr>
          <w:rFonts w:ascii="Courier New" w:hAnsi="Courier New" w:cs="Courier New"/>
          <w:color w:val="7F007F"/>
        </w:rPr>
        <w:t>launchTime</w:t>
      </w:r>
      <w:r w:rsidRPr="001E26C5">
        <w:rPr>
          <w:rFonts w:ascii="Courier New" w:hAnsi="Courier New" w:cs="Courier New"/>
          <w:color w:val="000000"/>
        </w:rPr>
        <w:t>=</w:t>
      </w:r>
      <w:r w:rsidRPr="001E26C5">
        <w:rPr>
          <w:rFonts w:ascii="Courier New" w:hAnsi="Courier New" w:cs="Courier New"/>
          <w:i/>
          <w:iCs/>
          <w:color w:val="2A00FF"/>
        </w:rPr>
        <w:t>"9"</w:t>
      </w:r>
      <w:r w:rsidRPr="001E26C5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color w:val="7F007F"/>
        </w:rPr>
        <w:t>fly</w:t>
      </w:r>
      <w:r w:rsidRPr="001E26C5">
        <w:rPr>
          <w:rFonts w:ascii="Courier New" w:hAnsi="Courier New" w:cs="Courier New"/>
          <w:color w:val="7F007F"/>
        </w:rPr>
        <w:t>Time</w:t>
      </w:r>
      <w:r w:rsidRPr="001E26C5">
        <w:rPr>
          <w:rFonts w:ascii="Courier New" w:hAnsi="Courier New" w:cs="Courier New"/>
          <w:color w:val="000000"/>
        </w:rPr>
        <w:t>=</w:t>
      </w:r>
      <w:r w:rsidRPr="001E26C5">
        <w:rPr>
          <w:rFonts w:ascii="Courier New" w:hAnsi="Courier New" w:cs="Courier New"/>
          <w:i/>
          <w:iCs/>
          <w:color w:val="2A00FF"/>
        </w:rPr>
        <w:t>"7"</w:t>
      </w:r>
      <w:r w:rsidRPr="001E26C5">
        <w:rPr>
          <w:rFonts w:ascii="Courier New" w:hAnsi="Courier New" w:cs="Courier New"/>
        </w:rPr>
        <w:t xml:space="preserve"> </w:t>
      </w:r>
      <w:r w:rsidRPr="001E26C5">
        <w:rPr>
          <w:rFonts w:ascii="Courier New" w:hAnsi="Courier New" w:cs="Courier New"/>
          <w:color w:val="7F007F"/>
        </w:rPr>
        <w:t>damage</w:t>
      </w:r>
      <w:r w:rsidRPr="001E26C5">
        <w:rPr>
          <w:rFonts w:ascii="Courier New" w:hAnsi="Courier New" w:cs="Courier New"/>
          <w:color w:val="000000"/>
        </w:rPr>
        <w:t>=</w:t>
      </w:r>
      <w:r w:rsidRPr="001E26C5">
        <w:rPr>
          <w:rFonts w:ascii="Courier New" w:hAnsi="Courier New" w:cs="Courier New"/>
          <w:i/>
          <w:iCs/>
          <w:color w:val="2A00FF"/>
        </w:rPr>
        <w:t>"1000"</w:t>
      </w:r>
      <w:r w:rsidRPr="001E26C5">
        <w:rPr>
          <w:rFonts w:ascii="Courier New" w:hAnsi="Courier New" w:cs="Courier New"/>
          <w:color w:val="008080"/>
        </w:rPr>
        <w:t>/&gt;</w:t>
      </w:r>
    </w:p>
    <w:p w:rsidR="00213930" w:rsidRPr="001E26C5" w:rsidRDefault="00213930" w:rsidP="0021702A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</w:rPr>
      </w:pPr>
      <w:r w:rsidRPr="001E26C5">
        <w:rPr>
          <w:rFonts w:ascii="Courier New" w:hAnsi="Courier New" w:cs="Courier New"/>
          <w:color w:val="000000"/>
        </w:rPr>
        <w:tab/>
      </w:r>
      <w:r w:rsidRPr="001E26C5">
        <w:rPr>
          <w:rFonts w:ascii="Courier New" w:hAnsi="Courier New" w:cs="Courier New"/>
          <w:color w:val="000000"/>
        </w:rPr>
        <w:tab/>
      </w:r>
      <w:r w:rsidRPr="001E26C5">
        <w:rPr>
          <w:rFonts w:ascii="Courier New" w:hAnsi="Courier New" w:cs="Courier New"/>
          <w:color w:val="008080"/>
        </w:rPr>
        <w:t>&lt;/</w:t>
      </w:r>
      <w:r w:rsidRPr="001E26C5">
        <w:rPr>
          <w:rFonts w:ascii="Courier New" w:hAnsi="Courier New" w:cs="Courier New"/>
          <w:color w:val="3F7F7F"/>
        </w:rPr>
        <w:t>launcher</w:t>
      </w:r>
      <w:r w:rsidRPr="001E26C5">
        <w:rPr>
          <w:rFonts w:ascii="Courier New" w:hAnsi="Courier New" w:cs="Courier New"/>
          <w:color w:val="008080"/>
        </w:rPr>
        <w:t>&gt;</w:t>
      </w:r>
    </w:p>
    <w:p w:rsidR="00213930" w:rsidRPr="001E26C5" w:rsidRDefault="00213930" w:rsidP="0021702A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</w:rPr>
      </w:pPr>
      <w:r w:rsidRPr="001E26C5">
        <w:rPr>
          <w:rFonts w:ascii="Courier New" w:hAnsi="Courier New" w:cs="Courier New"/>
          <w:color w:val="000000"/>
        </w:rPr>
        <w:tab/>
      </w:r>
      <w:r w:rsidRPr="001E26C5">
        <w:rPr>
          <w:rFonts w:ascii="Courier New" w:hAnsi="Courier New" w:cs="Courier New"/>
          <w:color w:val="008080"/>
        </w:rPr>
        <w:t>&lt;/</w:t>
      </w:r>
      <w:r w:rsidRPr="001E26C5">
        <w:rPr>
          <w:rFonts w:ascii="Courier New" w:hAnsi="Courier New" w:cs="Courier New"/>
          <w:color w:val="3F7F7F"/>
        </w:rPr>
        <w:t>missileLaunchers</w:t>
      </w:r>
      <w:r w:rsidRPr="001E26C5">
        <w:rPr>
          <w:rFonts w:ascii="Courier New" w:hAnsi="Courier New" w:cs="Courier New"/>
          <w:color w:val="008080"/>
        </w:rPr>
        <w:t>&gt;</w:t>
      </w:r>
    </w:p>
    <w:p w:rsidR="00213930" w:rsidRPr="001E26C5" w:rsidRDefault="00213930" w:rsidP="0021702A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</w:rPr>
      </w:pPr>
      <w:r w:rsidRPr="001E26C5">
        <w:rPr>
          <w:rFonts w:ascii="Courier New" w:hAnsi="Courier New" w:cs="Courier New"/>
          <w:color w:val="000000"/>
        </w:rPr>
        <w:tab/>
      </w:r>
      <w:r w:rsidRPr="001E26C5">
        <w:rPr>
          <w:rFonts w:ascii="Courier New" w:hAnsi="Courier New" w:cs="Courier New"/>
          <w:color w:val="008080"/>
        </w:rPr>
        <w:t>&lt;</w:t>
      </w:r>
      <w:commentRangeStart w:id="4"/>
      <w:r w:rsidRPr="001E26C5">
        <w:rPr>
          <w:rFonts w:ascii="Courier New" w:hAnsi="Courier New" w:cs="Courier New"/>
          <w:color w:val="3F7F7F"/>
        </w:rPr>
        <w:t>missileDestructors</w:t>
      </w:r>
      <w:commentRangeEnd w:id="4"/>
      <w:r>
        <w:rPr>
          <w:rStyle w:val="af"/>
          <w:rtl/>
        </w:rPr>
        <w:commentReference w:id="4"/>
      </w:r>
      <w:r w:rsidRPr="001E26C5">
        <w:rPr>
          <w:rFonts w:ascii="Courier New" w:hAnsi="Courier New" w:cs="Courier New"/>
          <w:color w:val="008080"/>
        </w:rPr>
        <w:t>&gt;</w:t>
      </w:r>
    </w:p>
    <w:p w:rsidR="00213930" w:rsidRPr="001E26C5" w:rsidRDefault="00213930" w:rsidP="0021702A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</w:rPr>
      </w:pPr>
      <w:r w:rsidRPr="001E26C5">
        <w:rPr>
          <w:rFonts w:ascii="Courier New" w:hAnsi="Courier New" w:cs="Courier New"/>
          <w:color w:val="000000"/>
        </w:rPr>
        <w:tab/>
      </w:r>
      <w:r w:rsidRPr="001E26C5">
        <w:rPr>
          <w:rFonts w:ascii="Courier New" w:hAnsi="Courier New" w:cs="Courier New"/>
          <w:color w:val="000000"/>
        </w:rPr>
        <w:tab/>
      </w:r>
      <w:r w:rsidRPr="001E26C5">
        <w:rPr>
          <w:rFonts w:ascii="Courier New" w:hAnsi="Courier New" w:cs="Courier New"/>
          <w:color w:val="008080"/>
        </w:rPr>
        <w:t>&lt;</w:t>
      </w:r>
      <w:commentRangeStart w:id="5"/>
      <w:r w:rsidRPr="001E26C5">
        <w:rPr>
          <w:rFonts w:ascii="Courier New" w:hAnsi="Courier New" w:cs="Courier New"/>
          <w:color w:val="3F7F7F"/>
        </w:rPr>
        <w:t>destructor</w:t>
      </w:r>
      <w:commentRangeEnd w:id="5"/>
      <w:r>
        <w:rPr>
          <w:rStyle w:val="af"/>
          <w:rtl/>
        </w:rPr>
        <w:commentReference w:id="5"/>
      </w:r>
      <w:r w:rsidRPr="001E26C5">
        <w:rPr>
          <w:rFonts w:ascii="Courier New" w:hAnsi="Courier New" w:cs="Courier New"/>
        </w:rPr>
        <w:t xml:space="preserve"> </w:t>
      </w:r>
      <w:r w:rsidRPr="001E26C5">
        <w:rPr>
          <w:rFonts w:ascii="Courier New" w:hAnsi="Courier New" w:cs="Courier New"/>
          <w:color w:val="7F007F"/>
        </w:rPr>
        <w:t>id</w:t>
      </w:r>
      <w:r w:rsidRPr="001E26C5">
        <w:rPr>
          <w:rFonts w:ascii="Courier New" w:hAnsi="Courier New" w:cs="Courier New"/>
          <w:color w:val="000000"/>
        </w:rPr>
        <w:t>=</w:t>
      </w:r>
      <w:r w:rsidRPr="001E26C5">
        <w:rPr>
          <w:rFonts w:ascii="Courier New" w:hAnsi="Courier New" w:cs="Courier New"/>
          <w:i/>
          <w:iCs/>
          <w:color w:val="2A00FF"/>
        </w:rPr>
        <w:t>"D201"</w:t>
      </w:r>
      <w:r w:rsidRPr="001E26C5">
        <w:rPr>
          <w:rFonts w:ascii="Courier New" w:hAnsi="Courier New" w:cs="Courier New"/>
          <w:color w:val="008080"/>
        </w:rPr>
        <w:t>&gt;</w:t>
      </w:r>
    </w:p>
    <w:p w:rsidR="00213930" w:rsidRPr="001E26C5" w:rsidRDefault="00213930" w:rsidP="0021702A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</w:rPr>
      </w:pPr>
      <w:r w:rsidRPr="001E26C5">
        <w:rPr>
          <w:rFonts w:ascii="Courier New" w:hAnsi="Courier New" w:cs="Courier New"/>
          <w:color w:val="000000"/>
        </w:rPr>
        <w:tab/>
      </w:r>
      <w:r w:rsidRPr="001E26C5">
        <w:rPr>
          <w:rFonts w:ascii="Courier New" w:hAnsi="Courier New" w:cs="Courier New"/>
          <w:color w:val="000000"/>
        </w:rPr>
        <w:tab/>
      </w:r>
      <w:r w:rsidRPr="001E26C5">
        <w:rPr>
          <w:rFonts w:ascii="Courier New" w:hAnsi="Courier New" w:cs="Courier New"/>
          <w:color w:val="000000"/>
        </w:rPr>
        <w:tab/>
      </w:r>
      <w:r w:rsidRPr="001E26C5">
        <w:rPr>
          <w:rFonts w:ascii="Courier New" w:hAnsi="Courier New" w:cs="Courier New"/>
          <w:color w:val="008080"/>
        </w:rPr>
        <w:t>&lt;</w:t>
      </w:r>
      <w:commentRangeStart w:id="6"/>
      <w:r w:rsidRPr="001E26C5">
        <w:rPr>
          <w:rFonts w:ascii="Courier New" w:hAnsi="Courier New" w:cs="Courier New"/>
          <w:color w:val="3F7F7F"/>
        </w:rPr>
        <w:t>destructdMissile</w:t>
      </w:r>
      <w:commentRangeEnd w:id="6"/>
      <w:r>
        <w:rPr>
          <w:rStyle w:val="af"/>
          <w:rtl/>
        </w:rPr>
        <w:commentReference w:id="6"/>
      </w:r>
      <w:r w:rsidRPr="001E26C5">
        <w:rPr>
          <w:rFonts w:ascii="Courier New" w:hAnsi="Courier New" w:cs="Courier New"/>
        </w:rPr>
        <w:t xml:space="preserve"> </w:t>
      </w:r>
      <w:r w:rsidRPr="001E26C5">
        <w:rPr>
          <w:rFonts w:ascii="Courier New" w:hAnsi="Courier New" w:cs="Courier New"/>
          <w:color w:val="7F007F"/>
        </w:rPr>
        <w:t>id</w:t>
      </w:r>
      <w:r w:rsidRPr="001E26C5">
        <w:rPr>
          <w:rFonts w:ascii="Courier New" w:hAnsi="Courier New" w:cs="Courier New"/>
          <w:color w:val="000000"/>
        </w:rPr>
        <w:t>=</w:t>
      </w:r>
      <w:r w:rsidRPr="001E26C5">
        <w:rPr>
          <w:rFonts w:ascii="Courier New" w:hAnsi="Courier New" w:cs="Courier New"/>
          <w:i/>
          <w:iCs/>
          <w:color w:val="2A00FF"/>
        </w:rPr>
        <w:t>"M1"</w:t>
      </w:r>
      <w:r w:rsidRPr="001E26C5">
        <w:rPr>
          <w:rFonts w:ascii="Courier New" w:hAnsi="Courier New" w:cs="Courier New"/>
        </w:rPr>
        <w:t xml:space="preserve"> </w:t>
      </w:r>
      <w:r w:rsidRPr="001E26C5">
        <w:rPr>
          <w:rFonts w:ascii="Courier New" w:hAnsi="Courier New" w:cs="Courier New"/>
          <w:color w:val="7F007F"/>
        </w:rPr>
        <w:t>destructAfterLaunch</w:t>
      </w:r>
      <w:r w:rsidRPr="001E26C5">
        <w:rPr>
          <w:rFonts w:ascii="Courier New" w:hAnsi="Courier New" w:cs="Courier New"/>
          <w:color w:val="000000"/>
        </w:rPr>
        <w:t>=</w:t>
      </w:r>
      <w:r w:rsidRPr="001E26C5">
        <w:rPr>
          <w:rFonts w:ascii="Courier New" w:hAnsi="Courier New" w:cs="Courier New"/>
          <w:i/>
          <w:iCs/>
          <w:color w:val="2A00FF"/>
        </w:rPr>
        <w:t>"4"</w:t>
      </w:r>
      <w:r w:rsidRPr="001E26C5">
        <w:rPr>
          <w:rFonts w:ascii="Courier New" w:hAnsi="Courier New" w:cs="Courier New"/>
          <w:color w:val="008080"/>
        </w:rPr>
        <w:t>/&gt;</w:t>
      </w:r>
    </w:p>
    <w:p w:rsidR="00213930" w:rsidRPr="001E26C5" w:rsidRDefault="00213930" w:rsidP="0021702A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</w:rPr>
      </w:pPr>
      <w:r w:rsidRPr="001E26C5">
        <w:rPr>
          <w:rFonts w:ascii="Courier New" w:hAnsi="Courier New" w:cs="Courier New"/>
          <w:color w:val="000000"/>
        </w:rPr>
        <w:tab/>
      </w:r>
      <w:r w:rsidRPr="001E26C5">
        <w:rPr>
          <w:rFonts w:ascii="Courier New" w:hAnsi="Courier New" w:cs="Courier New"/>
          <w:color w:val="000000"/>
        </w:rPr>
        <w:tab/>
      </w:r>
      <w:r w:rsidRPr="001E26C5">
        <w:rPr>
          <w:rFonts w:ascii="Courier New" w:hAnsi="Courier New" w:cs="Courier New"/>
          <w:color w:val="000000"/>
        </w:rPr>
        <w:tab/>
      </w:r>
      <w:r w:rsidRPr="001E26C5">
        <w:rPr>
          <w:rFonts w:ascii="Courier New" w:hAnsi="Courier New" w:cs="Courier New"/>
          <w:color w:val="008080"/>
        </w:rPr>
        <w:t>&lt;</w:t>
      </w:r>
      <w:r w:rsidRPr="001E26C5">
        <w:rPr>
          <w:rFonts w:ascii="Courier New" w:hAnsi="Courier New" w:cs="Courier New"/>
          <w:color w:val="3F7F7F"/>
        </w:rPr>
        <w:t>destructdMissile</w:t>
      </w:r>
      <w:r w:rsidRPr="001E26C5">
        <w:rPr>
          <w:rFonts w:ascii="Courier New" w:hAnsi="Courier New" w:cs="Courier New"/>
        </w:rPr>
        <w:t xml:space="preserve"> </w:t>
      </w:r>
      <w:r w:rsidRPr="001E26C5">
        <w:rPr>
          <w:rFonts w:ascii="Courier New" w:hAnsi="Courier New" w:cs="Courier New"/>
          <w:color w:val="7F007F"/>
        </w:rPr>
        <w:t>id</w:t>
      </w:r>
      <w:r w:rsidRPr="001E26C5">
        <w:rPr>
          <w:rFonts w:ascii="Courier New" w:hAnsi="Courier New" w:cs="Courier New"/>
          <w:color w:val="000000"/>
        </w:rPr>
        <w:t>=</w:t>
      </w:r>
      <w:r w:rsidRPr="001E26C5">
        <w:rPr>
          <w:rFonts w:ascii="Courier New" w:hAnsi="Courier New" w:cs="Courier New"/>
          <w:i/>
          <w:iCs/>
          <w:color w:val="2A00FF"/>
        </w:rPr>
        <w:t>"M3"</w:t>
      </w:r>
      <w:r w:rsidRPr="001E26C5">
        <w:rPr>
          <w:rFonts w:ascii="Courier New" w:hAnsi="Courier New" w:cs="Courier New"/>
        </w:rPr>
        <w:t xml:space="preserve"> </w:t>
      </w:r>
      <w:r w:rsidRPr="001E26C5">
        <w:rPr>
          <w:rFonts w:ascii="Courier New" w:hAnsi="Courier New" w:cs="Courier New"/>
          <w:color w:val="7F007F"/>
        </w:rPr>
        <w:t>destructAfterLaunch</w:t>
      </w:r>
      <w:commentRangeStart w:id="7"/>
      <w:r w:rsidRPr="001E26C5">
        <w:rPr>
          <w:rFonts w:ascii="Courier New" w:hAnsi="Courier New" w:cs="Courier New"/>
          <w:color w:val="000000"/>
        </w:rPr>
        <w:t>=</w:t>
      </w:r>
      <w:r w:rsidRPr="001E26C5">
        <w:rPr>
          <w:rFonts w:ascii="Courier New" w:hAnsi="Courier New" w:cs="Courier New"/>
          <w:i/>
          <w:iCs/>
          <w:color w:val="2A00FF"/>
        </w:rPr>
        <w:t>"7"</w:t>
      </w:r>
      <w:commentRangeEnd w:id="7"/>
      <w:r>
        <w:rPr>
          <w:rStyle w:val="af"/>
          <w:rtl/>
        </w:rPr>
        <w:commentReference w:id="7"/>
      </w:r>
      <w:r w:rsidRPr="001E26C5">
        <w:rPr>
          <w:rFonts w:ascii="Courier New" w:hAnsi="Courier New" w:cs="Courier New"/>
          <w:color w:val="008080"/>
        </w:rPr>
        <w:t>/&gt;</w:t>
      </w:r>
    </w:p>
    <w:p w:rsidR="00213930" w:rsidRPr="001E26C5" w:rsidRDefault="00213930" w:rsidP="0021702A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</w:rPr>
      </w:pPr>
      <w:r w:rsidRPr="001E26C5">
        <w:rPr>
          <w:rFonts w:ascii="Courier New" w:hAnsi="Courier New" w:cs="Courier New"/>
          <w:color w:val="000000"/>
        </w:rPr>
        <w:tab/>
      </w:r>
      <w:r w:rsidRPr="001E26C5">
        <w:rPr>
          <w:rFonts w:ascii="Courier New" w:hAnsi="Courier New" w:cs="Courier New"/>
          <w:color w:val="000000"/>
        </w:rPr>
        <w:tab/>
      </w:r>
      <w:r w:rsidRPr="001E26C5">
        <w:rPr>
          <w:rFonts w:ascii="Courier New" w:hAnsi="Courier New" w:cs="Courier New"/>
          <w:color w:val="000000"/>
        </w:rPr>
        <w:tab/>
      </w:r>
      <w:r w:rsidRPr="001E26C5">
        <w:rPr>
          <w:rFonts w:ascii="Courier New" w:hAnsi="Courier New" w:cs="Courier New"/>
          <w:color w:val="008080"/>
        </w:rPr>
        <w:t>&lt;</w:t>
      </w:r>
      <w:r w:rsidRPr="001E26C5">
        <w:rPr>
          <w:rFonts w:ascii="Courier New" w:hAnsi="Courier New" w:cs="Courier New"/>
          <w:color w:val="3F7F7F"/>
        </w:rPr>
        <w:t>destructdMissile</w:t>
      </w:r>
      <w:r w:rsidRPr="001E26C5">
        <w:rPr>
          <w:rFonts w:ascii="Courier New" w:hAnsi="Courier New" w:cs="Courier New"/>
        </w:rPr>
        <w:t xml:space="preserve"> </w:t>
      </w:r>
      <w:r w:rsidRPr="001E26C5">
        <w:rPr>
          <w:rFonts w:ascii="Courier New" w:hAnsi="Courier New" w:cs="Courier New"/>
          <w:color w:val="7F007F"/>
        </w:rPr>
        <w:t>id</w:t>
      </w:r>
      <w:r w:rsidRPr="001E26C5">
        <w:rPr>
          <w:rFonts w:ascii="Courier New" w:hAnsi="Courier New" w:cs="Courier New"/>
          <w:color w:val="000000"/>
        </w:rPr>
        <w:t>=</w:t>
      </w:r>
      <w:r w:rsidRPr="001E26C5">
        <w:rPr>
          <w:rFonts w:ascii="Courier New" w:hAnsi="Courier New" w:cs="Courier New"/>
          <w:i/>
          <w:iCs/>
          <w:color w:val="2A00FF"/>
        </w:rPr>
        <w:t>"M4"</w:t>
      </w:r>
      <w:r w:rsidRPr="001E26C5">
        <w:rPr>
          <w:rFonts w:ascii="Courier New" w:hAnsi="Courier New" w:cs="Courier New"/>
        </w:rPr>
        <w:t xml:space="preserve"> </w:t>
      </w:r>
      <w:r w:rsidRPr="001E26C5">
        <w:rPr>
          <w:rFonts w:ascii="Courier New" w:hAnsi="Courier New" w:cs="Courier New"/>
          <w:color w:val="7F007F"/>
        </w:rPr>
        <w:t>destructAfterLaunch</w:t>
      </w:r>
      <w:r w:rsidRPr="001E26C5">
        <w:rPr>
          <w:rFonts w:ascii="Courier New" w:hAnsi="Courier New" w:cs="Courier New"/>
          <w:color w:val="000000"/>
        </w:rPr>
        <w:t>=</w:t>
      </w:r>
      <w:r w:rsidRPr="001E26C5">
        <w:rPr>
          <w:rFonts w:ascii="Courier New" w:hAnsi="Courier New" w:cs="Courier New"/>
          <w:i/>
          <w:iCs/>
          <w:color w:val="2A00FF"/>
        </w:rPr>
        <w:t>"2"</w:t>
      </w:r>
      <w:r w:rsidRPr="001E26C5">
        <w:rPr>
          <w:rFonts w:ascii="Courier New" w:hAnsi="Courier New" w:cs="Courier New"/>
          <w:color w:val="008080"/>
        </w:rPr>
        <w:t>/&gt;</w:t>
      </w:r>
    </w:p>
    <w:p w:rsidR="00213930" w:rsidRPr="001E26C5" w:rsidRDefault="00213930" w:rsidP="0021702A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</w:rPr>
      </w:pPr>
      <w:r w:rsidRPr="001E26C5">
        <w:rPr>
          <w:rFonts w:ascii="Courier New" w:hAnsi="Courier New" w:cs="Courier New"/>
          <w:color w:val="000000"/>
        </w:rPr>
        <w:tab/>
      </w:r>
      <w:r w:rsidRPr="001E26C5">
        <w:rPr>
          <w:rFonts w:ascii="Courier New" w:hAnsi="Courier New" w:cs="Courier New"/>
          <w:color w:val="000000"/>
        </w:rPr>
        <w:tab/>
      </w:r>
      <w:r w:rsidRPr="001E26C5">
        <w:rPr>
          <w:rFonts w:ascii="Courier New" w:hAnsi="Courier New" w:cs="Courier New"/>
          <w:color w:val="008080"/>
        </w:rPr>
        <w:t>&lt;/</w:t>
      </w:r>
      <w:r w:rsidRPr="001E26C5">
        <w:rPr>
          <w:rFonts w:ascii="Courier New" w:hAnsi="Courier New" w:cs="Courier New"/>
          <w:color w:val="3F7F7F"/>
        </w:rPr>
        <w:t>destructor</w:t>
      </w:r>
      <w:r w:rsidRPr="001E26C5">
        <w:rPr>
          <w:rFonts w:ascii="Courier New" w:hAnsi="Courier New" w:cs="Courier New"/>
          <w:color w:val="008080"/>
        </w:rPr>
        <w:t>&gt;</w:t>
      </w:r>
    </w:p>
    <w:p w:rsidR="00213930" w:rsidRPr="001E26C5" w:rsidRDefault="00213930" w:rsidP="0021702A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</w:rPr>
      </w:pPr>
      <w:r w:rsidRPr="001E26C5">
        <w:rPr>
          <w:rFonts w:ascii="Courier New" w:hAnsi="Courier New" w:cs="Courier New"/>
          <w:color w:val="000000"/>
        </w:rPr>
        <w:tab/>
      </w:r>
      <w:r w:rsidRPr="001E26C5">
        <w:rPr>
          <w:rFonts w:ascii="Courier New" w:hAnsi="Courier New" w:cs="Courier New"/>
          <w:color w:val="000000"/>
        </w:rPr>
        <w:tab/>
      </w:r>
      <w:r w:rsidRPr="001E26C5">
        <w:rPr>
          <w:rFonts w:ascii="Courier New" w:hAnsi="Courier New" w:cs="Courier New"/>
          <w:color w:val="008080"/>
        </w:rPr>
        <w:t>&lt;</w:t>
      </w:r>
      <w:r w:rsidRPr="001E26C5">
        <w:rPr>
          <w:rFonts w:ascii="Courier New" w:hAnsi="Courier New" w:cs="Courier New"/>
          <w:color w:val="3F7F7F"/>
        </w:rPr>
        <w:t>destructor</w:t>
      </w:r>
      <w:r w:rsidRPr="001E26C5">
        <w:rPr>
          <w:rFonts w:ascii="Courier New" w:hAnsi="Courier New" w:cs="Courier New"/>
        </w:rPr>
        <w:t xml:space="preserve"> </w:t>
      </w:r>
      <w:r w:rsidRPr="001E26C5">
        <w:rPr>
          <w:rFonts w:ascii="Courier New" w:hAnsi="Courier New" w:cs="Courier New"/>
          <w:color w:val="7F007F"/>
        </w:rPr>
        <w:t>id</w:t>
      </w:r>
      <w:r w:rsidRPr="001E26C5">
        <w:rPr>
          <w:rFonts w:ascii="Courier New" w:hAnsi="Courier New" w:cs="Courier New"/>
          <w:color w:val="000000"/>
        </w:rPr>
        <w:t>=</w:t>
      </w:r>
      <w:r w:rsidRPr="001E26C5">
        <w:rPr>
          <w:rFonts w:ascii="Courier New" w:hAnsi="Courier New" w:cs="Courier New"/>
          <w:i/>
          <w:iCs/>
          <w:color w:val="2A00FF"/>
        </w:rPr>
        <w:t>"D202"</w:t>
      </w:r>
      <w:r w:rsidRPr="001E26C5">
        <w:rPr>
          <w:rFonts w:ascii="Courier New" w:hAnsi="Courier New" w:cs="Courier New"/>
          <w:color w:val="008080"/>
        </w:rPr>
        <w:t>&gt;</w:t>
      </w:r>
    </w:p>
    <w:p w:rsidR="00213930" w:rsidRPr="001E26C5" w:rsidRDefault="00213930" w:rsidP="0021702A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</w:rPr>
      </w:pPr>
      <w:r w:rsidRPr="001E26C5">
        <w:rPr>
          <w:rFonts w:ascii="Courier New" w:hAnsi="Courier New" w:cs="Courier New"/>
          <w:color w:val="000000"/>
        </w:rPr>
        <w:tab/>
      </w:r>
      <w:r w:rsidRPr="001E26C5">
        <w:rPr>
          <w:rFonts w:ascii="Courier New" w:hAnsi="Courier New" w:cs="Courier New"/>
          <w:color w:val="000000"/>
        </w:rPr>
        <w:tab/>
      </w:r>
      <w:r w:rsidRPr="001E26C5">
        <w:rPr>
          <w:rFonts w:ascii="Courier New" w:hAnsi="Courier New" w:cs="Courier New"/>
          <w:color w:val="000000"/>
        </w:rPr>
        <w:tab/>
      </w:r>
      <w:r w:rsidRPr="001E26C5">
        <w:rPr>
          <w:rFonts w:ascii="Courier New" w:hAnsi="Courier New" w:cs="Courier New"/>
          <w:color w:val="008080"/>
        </w:rPr>
        <w:t>&lt;</w:t>
      </w:r>
      <w:r w:rsidRPr="001E26C5">
        <w:rPr>
          <w:rFonts w:ascii="Courier New" w:hAnsi="Courier New" w:cs="Courier New"/>
          <w:color w:val="3F7F7F"/>
        </w:rPr>
        <w:t>destructdMissile</w:t>
      </w:r>
      <w:r w:rsidRPr="001E26C5">
        <w:rPr>
          <w:rFonts w:ascii="Courier New" w:hAnsi="Courier New" w:cs="Courier New"/>
        </w:rPr>
        <w:t xml:space="preserve"> </w:t>
      </w:r>
      <w:r w:rsidRPr="001E26C5">
        <w:rPr>
          <w:rFonts w:ascii="Courier New" w:hAnsi="Courier New" w:cs="Courier New"/>
          <w:color w:val="7F007F"/>
        </w:rPr>
        <w:t>id</w:t>
      </w:r>
      <w:r w:rsidRPr="001E26C5">
        <w:rPr>
          <w:rFonts w:ascii="Courier New" w:hAnsi="Courier New" w:cs="Courier New"/>
          <w:color w:val="000000"/>
        </w:rPr>
        <w:t>=</w:t>
      </w:r>
      <w:r w:rsidRPr="001E26C5">
        <w:rPr>
          <w:rFonts w:ascii="Courier New" w:hAnsi="Courier New" w:cs="Courier New"/>
          <w:i/>
          <w:iCs/>
          <w:color w:val="2A00FF"/>
        </w:rPr>
        <w:t>"M2"</w:t>
      </w:r>
      <w:r w:rsidRPr="001E26C5">
        <w:rPr>
          <w:rFonts w:ascii="Courier New" w:hAnsi="Courier New" w:cs="Courier New"/>
        </w:rPr>
        <w:t xml:space="preserve"> </w:t>
      </w:r>
      <w:r w:rsidRPr="001E26C5">
        <w:rPr>
          <w:rFonts w:ascii="Courier New" w:hAnsi="Courier New" w:cs="Courier New"/>
          <w:color w:val="7F007F"/>
        </w:rPr>
        <w:t>destructAfterLaunch</w:t>
      </w:r>
      <w:r w:rsidRPr="001E26C5">
        <w:rPr>
          <w:rFonts w:ascii="Courier New" w:hAnsi="Courier New" w:cs="Courier New"/>
          <w:color w:val="000000"/>
        </w:rPr>
        <w:t>=</w:t>
      </w:r>
      <w:r w:rsidRPr="001E26C5">
        <w:rPr>
          <w:rFonts w:ascii="Courier New" w:hAnsi="Courier New" w:cs="Courier New"/>
          <w:i/>
          <w:iCs/>
          <w:color w:val="2A00FF"/>
        </w:rPr>
        <w:t>"3"</w:t>
      </w:r>
      <w:r w:rsidRPr="001E26C5">
        <w:rPr>
          <w:rFonts w:ascii="Courier New" w:hAnsi="Courier New" w:cs="Courier New"/>
          <w:color w:val="008080"/>
        </w:rPr>
        <w:t>/&gt;</w:t>
      </w:r>
    </w:p>
    <w:p w:rsidR="00213930" w:rsidRPr="001E26C5" w:rsidRDefault="00213930" w:rsidP="0021702A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</w:rPr>
      </w:pPr>
      <w:r w:rsidRPr="001E26C5">
        <w:rPr>
          <w:rFonts w:ascii="Courier New" w:hAnsi="Courier New" w:cs="Courier New"/>
          <w:color w:val="000000"/>
        </w:rPr>
        <w:tab/>
      </w:r>
      <w:r w:rsidRPr="001E26C5">
        <w:rPr>
          <w:rFonts w:ascii="Courier New" w:hAnsi="Courier New" w:cs="Courier New"/>
          <w:color w:val="000000"/>
        </w:rPr>
        <w:tab/>
      </w:r>
      <w:r w:rsidRPr="001E26C5">
        <w:rPr>
          <w:rFonts w:ascii="Courier New" w:hAnsi="Courier New" w:cs="Courier New"/>
          <w:color w:val="008080"/>
        </w:rPr>
        <w:t>&lt;/</w:t>
      </w:r>
      <w:r w:rsidRPr="001E26C5">
        <w:rPr>
          <w:rFonts w:ascii="Courier New" w:hAnsi="Courier New" w:cs="Courier New"/>
          <w:color w:val="3F7F7F"/>
        </w:rPr>
        <w:t>destructor</w:t>
      </w:r>
      <w:r w:rsidRPr="001E26C5">
        <w:rPr>
          <w:rFonts w:ascii="Courier New" w:hAnsi="Courier New" w:cs="Courier New"/>
          <w:color w:val="008080"/>
        </w:rPr>
        <w:t>&gt;</w:t>
      </w:r>
    </w:p>
    <w:p w:rsidR="00213930" w:rsidRPr="001E26C5" w:rsidRDefault="00213930" w:rsidP="0021702A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</w:rPr>
      </w:pPr>
      <w:r w:rsidRPr="001E26C5">
        <w:rPr>
          <w:rFonts w:ascii="Courier New" w:hAnsi="Courier New" w:cs="Courier New"/>
          <w:color w:val="000000"/>
        </w:rPr>
        <w:tab/>
      </w:r>
      <w:r w:rsidRPr="001E26C5">
        <w:rPr>
          <w:rFonts w:ascii="Courier New" w:hAnsi="Courier New" w:cs="Courier New"/>
          <w:color w:val="008080"/>
        </w:rPr>
        <w:t>&lt;/</w:t>
      </w:r>
      <w:r w:rsidRPr="001E26C5">
        <w:rPr>
          <w:rFonts w:ascii="Courier New" w:hAnsi="Courier New" w:cs="Courier New"/>
          <w:color w:val="3F7F7F"/>
        </w:rPr>
        <w:t>missileDestructors</w:t>
      </w:r>
      <w:r w:rsidRPr="001E26C5">
        <w:rPr>
          <w:rFonts w:ascii="Courier New" w:hAnsi="Courier New" w:cs="Courier New"/>
          <w:color w:val="008080"/>
        </w:rPr>
        <w:t>&gt;</w:t>
      </w:r>
    </w:p>
    <w:p w:rsidR="00213930" w:rsidRPr="001E26C5" w:rsidRDefault="00213930" w:rsidP="0021702A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</w:rPr>
      </w:pPr>
      <w:r w:rsidRPr="001E26C5">
        <w:rPr>
          <w:rFonts w:ascii="Courier New" w:hAnsi="Courier New" w:cs="Courier New"/>
          <w:color w:val="000000"/>
        </w:rPr>
        <w:tab/>
      </w:r>
      <w:r w:rsidRPr="001E26C5">
        <w:rPr>
          <w:rFonts w:ascii="Courier New" w:hAnsi="Courier New" w:cs="Courier New"/>
          <w:color w:val="008080"/>
        </w:rPr>
        <w:t>&lt;</w:t>
      </w:r>
      <w:commentRangeStart w:id="8"/>
      <w:r w:rsidRPr="001E26C5">
        <w:rPr>
          <w:rFonts w:ascii="Courier New" w:hAnsi="Courier New" w:cs="Courier New"/>
          <w:color w:val="3F7F7F"/>
        </w:rPr>
        <w:t>missileLauncherDestructors</w:t>
      </w:r>
      <w:commentRangeEnd w:id="8"/>
      <w:r>
        <w:rPr>
          <w:rStyle w:val="af"/>
          <w:rtl/>
        </w:rPr>
        <w:commentReference w:id="8"/>
      </w:r>
      <w:r w:rsidRPr="001E26C5">
        <w:rPr>
          <w:rFonts w:ascii="Courier New" w:hAnsi="Courier New" w:cs="Courier New"/>
          <w:color w:val="008080"/>
        </w:rPr>
        <w:t>&gt;</w:t>
      </w:r>
    </w:p>
    <w:p w:rsidR="00213930" w:rsidRPr="001E26C5" w:rsidRDefault="00213930" w:rsidP="0021702A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</w:rPr>
      </w:pPr>
      <w:r w:rsidRPr="001E26C5">
        <w:rPr>
          <w:rFonts w:ascii="Courier New" w:hAnsi="Courier New" w:cs="Courier New"/>
          <w:color w:val="000000"/>
        </w:rPr>
        <w:tab/>
      </w:r>
      <w:r w:rsidRPr="001E26C5">
        <w:rPr>
          <w:rFonts w:ascii="Courier New" w:hAnsi="Courier New" w:cs="Courier New"/>
          <w:color w:val="000000"/>
        </w:rPr>
        <w:tab/>
      </w:r>
      <w:r w:rsidRPr="001E26C5">
        <w:rPr>
          <w:rFonts w:ascii="Courier New" w:hAnsi="Courier New" w:cs="Courier New"/>
          <w:color w:val="008080"/>
        </w:rPr>
        <w:t>&lt;</w:t>
      </w:r>
      <w:commentRangeStart w:id="9"/>
      <w:r w:rsidRPr="001E26C5">
        <w:rPr>
          <w:rFonts w:ascii="Courier New" w:hAnsi="Courier New" w:cs="Courier New"/>
          <w:color w:val="3F7F7F"/>
        </w:rPr>
        <w:t>destructor</w:t>
      </w:r>
      <w:r w:rsidRPr="001E26C5">
        <w:rPr>
          <w:rFonts w:ascii="Courier New" w:hAnsi="Courier New" w:cs="Courier New"/>
        </w:rPr>
        <w:t xml:space="preserve"> </w:t>
      </w:r>
      <w:r w:rsidRPr="001E26C5">
        <w:rPr>
          <w:rFonts w:ascii="Courier New" w:hAnsi="Courier New" w:cs="Courier New"/>
          <w:color w:val="7F007F"/>
        </w:rPr>
        <w:t>type</w:t>
      </w:r>
      <w:r w:rsidRPr="001E26C5">
        <w:rPr>
          <w:rFonts w:ascii="Courier New" w:hAnsi="Courier New" w:cs="Courier New"/>
          <w:color w:val="000000"/>
        </w:rPr>
        <w:t>=</w:t>
      </w:r>
      <w:r w:rsidRPr="001E26C5">
        <w:rPr>
          <w:rFonts w:ascii="Courier New" w:hAnsi="Courier New" w:cs="Courier New"/>
          <w:i/>
          <w:iCs/>
          <w:color w:val="2A00FF"/>
        </w:rPr>
        <w:t>"plane"</w:t>
      </w:r>
      <w:commentRangeEnd w:id="9"/>
      <w:r>
        <w:rPr>
          <w:rStyle w:val="af"/>
          <w:rtl/>
        </w:rPr>
        <w:commentReference w:id="9"/>
      </w:r>
      <w:r w:rsidRPr="001E26C5">
        <w:rPr>
          <w:rFonts w:ascii="Courier New" w:hAnsi="Courier New" w:cs="Courier New"/>
          <w:color w:val="008080"/>
        </w:rPr>
        <w:t>&gt;</w:t>
      </w:r>
    </w:p>
    <w:p w:rsidR="00213930" w:rsidRPr="001E26C5" w:rsidRDefault="00213930" w:rsidP="0021702A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</w:rPr>
      </w:pPr>
      <w:r w:rsidRPr="001E26C5">
        <w:rPr>
          <w:rFonts w:ascii="Courier New" w:hAnsi="Courier New" w:cs="Courier New"/>
          <w:color w:val="000000"/>
        </w:rPr>
        <w:tab/>
      </w:r>
      <w:r w:rsidRPr="001E26C5">
        <w:rPr>
          <w:rFonts w:ascii="Courier New" w:hAnsi="Courier New" w:cs="Courier New"/>
          <w:color w:val="000000"/>
        </w:rPr>
        <w:tab/>
      </w:r>
      <w:r w:rsidRPr="001E26C5">
        <w:rPr>
          <w:rFonts w:ascii="Courier New" w:hAnsi="Courier New" w:cs="Courier New"/>
          <w:color w:val="000000"/>
        </w:rPr>
        <w:tab/>
      </w:r>
      <w:r w:rsidRPr="001E26C5">
        <w:rPr>
          <w:rFonts w:ascii="Courier New" w:hAnsi="Courier New" w:cs="Courier New"/>
          <w:color w:val="008080"/>
        </w:rPr>
        <w:t>&lt;</w:t>
      </w:r>
      <w:commentRangeStart w:id="10"/>
      <w:r w:rsidRPr="001E26C5">
        <w:rPr>
          <w:rFonts w:ascii="Courier New" w:hAnsi="Courier New" w:cs="Courier New"/>
          <w:color w:val="3F7F7F"/>
        </w:rPr>
        <w:t>destructedLanucher</w:t>
      </w:r>
      <w:commentRangeEnd w:id="10"/>
      <w:r>
        <w:rPr>
          <w:rStyle w:val="af"/>
          <w:rtl/>
        </w:rPr>
        <w:commentReference w:id="10"/>
      </w:r>
      <w:r w:rsidRPr="001E26C5">
        <w:rPr>
          <w:rFonts w:ascii="Courier New" w:hAnsi="Courier New" w:cs="Courier New"/>
        </w:rPr>
        <w:t xml:space="preserve"> </w:t>
      </w:r>
      <w:r w:rsidRPr="001E26C5">
        <w:rPr>
          <w:rFonts w:ascii="Courier New" w:hAnsi="Courier New" w:cs="Courier New"/>
          <w:color w:val="7F007F"/>
        </w:rPr>
        <w:t>id</w:t>
      </w:r>
      <w:r w:rsidRPr="001E26C5">
        <w:rPr>
          <w:rFonts w:ascii="Courier New" w:hAnsi="Courier New" w:cs="Courier New"/>
          <w:color w:val="000000"/>
        </w:rPr>
        <w:t>=</w:t>
      </w:r>
      <w:r w:rsidRPr="001E26C5">
        <w:rPr>
          <w:rFonts w:ascii="Courier New" w:hAnsi="Courier New" w:cs="Courier New"/>
          <w:i/>
          <w:iCs/>
          <w:color w:val="2A00FF"/>
        </w:rPr>
        <w:t>"L101"</w:t>
      </w:r>
      <w:r w:rsidRPr="001E26C5">
        <w:rPr>
          <w:rFonts w:ascii="Courier New" w:hAnsi="Courier New" w:cs="Courier New"/>
        </w:rPr>
        <w:t xml:space="preserve"> </w:t>
      </w:r>
      <w:r w:rsidRPr="001E26C5">
        <w:rPr>
          <w:rFonts w:ascii="Courier New" w:hAnsi="Courier New" w:cs="Courier New"/>
          <w:color w:val="7F007F"/>
        </w:rPr>
        <w:t>destructTime</w:t>
      </w:r>
      <w:r w:rsidRPr="001E26C5">
        <w:rPr>
          <w:rFonts w:ascii="Courier New" w:hAnsi="Courier New" w:cs="Courier New"/>
          <w:color w:val="000000"/>
        </w:rPr>
        <w:t>=</w:t>
      </w:r>
      <w:r w:rsidRPr="001E26C5">
        <w:rPr>
          <w:rFonts w:ascii="Courier New" w:hAnsi="Courier New" w:cs="Courier New"/>
          <w:i/>
          <w:iCs/>
          <w:color w:val="2A00FF"/>
        </w:rPr>
        <w:t>"4"</w:t>
      </w:r>
      <w:r w:rsidRPr="001E26C5">
        <w:rPr>
          <w:rFonts w:ascii="Courier New" w:hAnsi="Courier New" w:cs="Courier New"/>
          <w:color w:val="008080"/>
        </w:rPr>
        <w:t>/&gt;</w:t>
      </w:r>
    </w:p>
    <w:p w:rsidR="00213930" w:rsidRPr="001E26C5" w:rsidRDefault="00213930" w:rsidP="0021702A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</w:rPr>
      </w:pPr>
      <w:r w:rsidRPr="001E26C5">
        <w:rPr>
          <w:rFonts w:ascii="Courier New" w:hAnsi="Courier New" w:cs="Courier New"/>
          <w:color w:val="000000"/>
        </w:rPr>
        <w:tab/>
      </w:r>
      <w:r w:rsidRPr="001E26C5">
        <w:rPr>
          <w:rFonts w:ascii="Courier New" w:hAnsi="Courier New" w:cs="Courier New"/>
          <w:color w:val="000000"/>
        </w:rPr>
        <w:tab/>
      </w:r>
      <w:r w:rsidRPr="001E26C5">
        <w:rPr>
          <w:rFonts w:ascii="Courier New" w:hAnsi="Courier New" w:cs="Courier New"/>
          <w:color w:val="008080"/>
        </w:rPr>
        <w:t>&lt;/</w:t>
      </w:r>
      <w:r w:rsidRPr="001E26C5">
        <w:rPr>
          <w:rFonts w:ascii="Courier New" w:hAnsi="Courier New" w:cs="Courier New"/>
          <w:color w:val="3F7F7F"/>
        </w:rPr>
        <w:t>destructor</w:t>
      </w:r>
      <w:r w:rsidRPr="001E26C5">
        <w:rPr>
          <w:rFonts w:ascii="Courier New" w:hAnsi="Courier New" w:cs="Courier New"/>
          <w:color w:val="008080"/>
        </w:rPr>
        <w:t>&gt;</w:t>
      </w:r>
    </w:p>
    <w:p w:rsidR="00213930" w:rsidRPr="001E26C5" w:rsidRDefault="00213930" w:rsidP="0021702A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</w:rPr>
      </w:pPr>
      <w:r w:rsidRPr="001E26C5">
        <w:rPr>
          <w:rFonts w:ascii="Courier New" w:hAnsi="Courier New" w:cs="Courier New"/>
          <w:color w:val="000000"/>
        </w:rPr>
        <w:tab/>
      </w:r>
      <w:r w:rsidRPr="001E26C5">
        <w:rPr>
          <w:rFonts w:ascii="Courier New" w:hAnsi="Courier New" w:cs="Courier New"/>
          <w:color w:val="000000"/>
        </w:rPr>
        <w:tab/>
      </w:r>
      <w:r w:rsidRPr="001E26C5">
        <w:rPr>
          <w:rFonts w:ascii="Courier New" w:hAnsi="Courier New" w:cs="Courier New"/>
          <w:color w:val="008080"/>
        </w:rPr>
        <w:t>&lt;</w:t>
      </w:r>
      <w:r w:rsidRPr="001E26C5">
        <w:rPr>
          <w:rFonts w:ascii="Courier New" w:hAnsi="Courier New" w:cs="Courier New"/>
          <w:color w:val="3F7F7F"/>
        </w:rPr>
        <w:t>destructor</w:t>
      </w:r>
      <w:r w:rsidRPr="001E26C5">
        <w:rPr>
          <w:rFonts w:ascii="Courier New" w:hAnsi="Courier New" w:cs="Courier New"/>
        </w:rPr>
        <w:t xml:space="preserve"> </w:t>
      </w:r>
      <w:r w:rsidRPr="001E26C5">
        <w:rPr>
          <w:rFonts w:ascii="Courier New" w:hAnsi="Courier New" w:cs="Courier New"/>
          <w:color w:val="7F007F"/>
        </w:rPr>
        <w:t>type</w:t>
      </w:r>
      <w:r w:rsidRPr="001E26C5">
        <w:rPr>
          <w:rFonts w:ascii="Courier New" w:hAnsi="Courier New" w:cs="Courier New"/>
          <w:color w:val="000000"/>
        </w:rPr>
        <w:t>=</w:t>
      </w:r>
      <w:r w:rsidRPr="001E26C5">
        <w:rPr>
          <w:rFonts w:ascii="Courier New" w:hAnsi="Courier New" w:cs="Courier New"/>
          <w:i/>
          <w:iCs/>
          <w:color w:val="2A00FF"/>
        </w:rPr>
        <w:t>"ship"</w:t>
      </w:r>
      <w:r w:rsidRPr="001E26C5">
        <w:rPr>
          <w:rFonts w:ascii="Courier New" w:hAnsi="Courier New" w:cs="Courier New"/>
          <w:color w:val="008080"/>
        </w:rPr>
        <w:t>&gt;</w:t>
      </w:r>
    </w:p>
    <w:p w:rsidR="00213930" w:rsidRPr="001E26C5" w:rsidRDefault="00213930" w:rsidP="0021702A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</w:rPr>
      </w:pPr>
      <w:r w:rsidRPr="001E26C5">
        <w:rPr>
          <w:rFonts w:ascii="Courier New" w:hAnsi="Courier New" w:cs="Courier New"/>
          <w:color w:val="000000"/>
        </w:rPr>
        <w:tab/>
      </w:r>
      <w:r w:rsidRPr="001E26C5">
        <w:rPr>
          <w:rFonts w:ascii="Courier New" w:hAnsi="Courier New" w:cs="Courier New"/>
          <w:color w:val="000000"/>
        </w:rPr>
        <w:tab/>
      </w:r>
      <w:r w:rsidRPr="001E26C5">
        <w:rPr>
          <w:rFonts w:ascii="Courier New" w:hAnsi="Courier New" w:cs="Courier New"/>
          <w:color w:val="000000"/>
        </w:rPr>
        <w:tab/>
      </w:r>
      <w:r w:rsidRPr="001E26C5">
        <w:rPr>
          <w:rFonts w:ascii="Courier New" w:hAnsi="Courier New" w:cs="Courier New"/>
          <w:color w:val="008080"/>
        </w:rPr>
        <w:t>&lt;</w:t>
      </w:r>
      <w:r w:rsidRPr="001E26C5">
        <w:rPr>
          <w:rFonts w:ascii="Courier New" w:hAnsi="Courier New" w:cs="Courier New"/>
          <w:color w:val="3F7F7F"/>
        </w:rPr>
        <w:t>destructedLanucher</w:t>
      </w:r>
      <w:r w:rsidRPr="001E26C5">
        <w:rPr>
          <w:rFonts w:ascii="Courier New" w:hAnsi="Courier New" w:cs="Courier New"/>
        </w:rPr>
        <w:t xml:space="preserve"> </w:t>
      </w:r>
      <w:r w:rsidRPr="001E26C5">
        <w:rPr>
          <w:rFonts w:ascii="Courier New" w:hAnsi="Courier New" w:cs="Courier New"/>
          <w:color w:val="7F007F"/>
        </w:rPr>
        <w:t>id</w:t>
      </w:r>
      <w:r w:rsidRPr="001E26C5">
        <w:rPr>
          <w:rFonts w:ascii="Courier New" w:hAnsi="Courier New" w:cs="Courier New"/>
          <w:color w:val="000000"/>
        </w:rPr>
        <w:t>=</w:t>
      </w:r>
      <w:r w:rsidRPr="001E26C5">
        <w:rPr>
          <w:rFonts w:ascii="Courier New" w:hAnsi="Courier New" w:cs="Courier New"/>
          <w:i/>
          <w:iCs/>
          <w:color w:val="2A00FF"/>
        </w:rPr>
        <w:t>"L102"</w:t>
      </w:r>
      <w:r w:rsidRPr="001E26C5">
        <w:rPr>
          <w:rFonts w:ascii="Courier New" w:hAnsi="Courier New" w:cs="Courier New"/>
        </w:rPr>
        <w:t xml:space="preserve"> </w:t>
      </w:r>
      <w:r w:rsidRPr="001E26C5">
        <w:rPr>
          <w:rFonts w:ascii="Courier New" w:hAnsi="Courier New" w:cs="Courier New"/>
          <w:color w:val="7F007F"/>
        </w:rPr>
        <w:t>destructTime</w:t>
      </w:r>
      <w:r w:rsidRPr="001E26C5">
        <w:rPr>
          <w:rFonts w:ascii="Courier New" w:hAnsi="Courier New" w:cs="Courier New"/>
          <w:color w:val="000000"/>
        </w:rPr>
        <w:t>=</w:t>
      </w:r>
      <w:commentRangeStart w:id="11"/>
      <w:r w:rsidRPr="001E26C5">
        <w:rPr>
          <w:rFonts w:ascii="Courier New" w:hAnsi="Courier New" w:cs="Courier New"/>
          <w:i/>
          <w:iCs/>
          <w:color w:val="2A00FF"/>
        </w:rPr>
        <w:t>"</w:t>
      </w:r>
      <w:r>
        <w:rPr>
          <w:rFonts w:ascii="Courier New" w:hAnsi="Courier New" w:cs="Courier New" w:hint="cs"/>
          <w:i/>
          <w:iCs/>
          <w:color w:val="2A00FF"/>
          <w:rtl/>
        </w:rPr>
        <w:t>8</w:t>
      </w:r>
      <w:r w:rsidRPr="001E26C5">
        <w:rPr>
          <w:rFonts w:ascii="Courier New" w:hAnsi="Courier New" w:cs="Courier New"/>
          <w:i/>
          <w:iCs/>
          <w:color w:val="2A00FF"/>
        </w:rPr>
        <w:t>"</w:t>
      </w:r>
      <w:commentRangeEnd w:id="11"/>
      <w:r>
        <w:rPr>
          <w:rStyle w:val="af"/>
        </w:rPr>
        <w:commentReference w:id="11"/>
      </w:r>
      <w:r w:rsidRPr="001E26C5">
        <w:rPr>
          <w:rFonts w:ascii="Courier New" w:hAnsi="Courier New" w:cs="Courier New"/>
          <w:color w:val="008080"/>
        </w:rPr>
        <w:t>/&gt;</w:t>
      </w:r>
    </w:p>
    <w:p w:rsidR="00213930" w:rsidRPr="001E26C5" w:rsidRDefault="00213930" w:rsidP="0021702A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</w:rPr>
      </w:pPr>
      <w:r w:rsidRPr="001E26C5">
        <w:rPr>
          <w:rFonts w:ascii="Courier New" w:hAnsi="Courier New" w:cs="Courier New"/>
          <w:color w:val="000000"/>
        </w:rPr>
        <w:tab/>
      </w:r>
      <w:r w:rsidRPr="001E26C5">
        <w:rPr>
          <w:rFonts w:ascii="Courier New" w:hAnsi="Courier New" w:cs="Courier New"/>
          <w:color w:val="000000"/>
        </w:rPr>
        <w:tab/>
      </w:r>
      <w:r w:rsidRPr="001E26C5">
        <w:rPr>
          <w:rFonts w:ascii="Courier New" w:hAnsi="Courier New" w:cs="Courier New"/>
          <w:color w:val="000000"/>
        </w:rPr>
        <w:tab/>
      </w:r>
      <w:r w:rsidRPr="001E26C5">
        <w:rPr>
          <w:rFonts w:ascii="Courier New" w:hAnsi="Courier New" w:cs="Courier New"/>
          <w:color w:val="008080"/>
        </w:rPr>
        <w:t>&lt;</w:t>
      </w:r>
      <w:r w:rsidRPr="001E26C5">
        <w:rPr>
          <w:rFonts w:ascii="Courier New" w:hAnsi="Courier New" w:cs="Courier New"/>
          <w:color w:val="3F7F7F"/>
        </w:rPr>
        <w:t>destructedLanucher</w:t>
      </w:r>
      <w:r w:rsidRPr="001E26C5">
        <w:rPr>
          <w:rFonts w:ascii="Courier New" w:hAnsi="Courier New" w:cs="Courier New"/>
        </w:rPr>
        <w:t xml:space="preserve"> </w:t>
      </w:r>
      <w:r w:rsidRPr="001E26C5">
        <w:rPr>
          <w:rFonts w:ascii="Courier New" w:hAnsi="Courier New" w:cs="Courier New"/>
          <w:color w:val="7F007F"/>
        </w:rPr>
        <w:t>id</w:t>
      </w:r>
      <w:r w:rsidRPr="001E26C5">
        <w:rPr>
          <w:rFonts w:ascii="Courier New" w:hAnsi="Courier New" w:cs="Courier New"/>
          <w:color w:val="000000"/>
        </w:rPr>
        <w:t>=</w:t>
      </w:r>
      <w:r w:rsidRPr="001E26C5">
        <w:rPr>
          <w:rFonts w:ascii="Courier New" w:hAnsi="Courier New" w:cs="Courier New"/>
          <w:i/>
          <w:iCs/>
          <w:color w:val="2A00FF"/>
        </w:rPr>
        <w:t>"L102"</w:t>
      </w:r>
      <w:r w:rsidRPr="001E26C5">
        <w:rPr>
          <w:rFonts w:ascii="Courier New" w:hAnsi="Courier New" w:cs="Courier New"/>
        </w:rPr>
        <w:t xml:space="preserve"> </w:t>
      </w:r>
      <w:r w:rsidRPr="001E26C5">
        <w:rPr>
          <w:rFonts w:ascii="Courier New" w:hAnsi="Courier New" w:cs="Courier New"/>
          <w:color w:val="7F007F"/>
        </w:rPr>
        <w:t>destructTime</w:t>
      </w:r>
      <w:r w:rsidRPr="001E26C5">
        <w:rPr>
          <w:rFonts w:ascii="Courier New" w:hAnsi="Courier New" w:cs="Courier New"/>
          <w:color w:val="000000"/>
        </w:rPr>
        <w:t>=</w:t>
      </w:r>
      <w:r w:rsidRPr="001E26C5">
        <w:rPr>
          <w:rFonts w:ascii="Courier New" w:hAnsi="Courier New" w:cs="Courier New"/>
          <w:i/>
          <w:iCs/>
          <w:color w:val="2A00FF"/>
        </w:rPr>
        <w:t>"12"</w:t>
      </w:r>
      <w:r w:rsidRPr="001E26C5">
        <w:rPr>
          <w:rFonts w:ascii="Courier New" w:hAnsi="Courier New" w:cs="Courier New"/>
          <w:color w:val="008080"/>
        </w:rPr>
        <w:t>/&gt;</w:t>
      </w:r>
    </w:p>
    <w:p w:rsidR="00213930" w:rsidRPr="001E26C5" w:rsidRDefault="00213930" w:rsidP="0021702A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</w:rPr>
      </w:pPr>
      <w:r w:rsidRPr="001E26C5">
        <w:rPr>
          <w:rFonts w:ascii="Courier New" w:hAnsi="Courier New" w:cs="Courier New"/>
          <w:color w:val="000000"/>
        </w:rPr>
        <w:tab/>
      </w:r>
      <w:r w:rsidRPr="001E26C5">
        <w:rPr>
          <w:rFonts w:ascii="Courier New" w:hAnsi="Courier New" w:cs="Courier New"/>
          <w:color w:val="000000"/>
        </w:rPr>
        <w:tab/>
      </w:r>
      <w:r w:rsidRPr="001E26C5">
        <w:rPr>
          <w:rFonts w:ascii="Courier New" w:hAnsi="Courier New" w:cs="Courier New"/>
          <w:color w:val="008080"/>
        </w:rPr>
        <w:t>&lt;/</w:t>
      </w:r>
      <w:r w:rsidRPr="001E26C5">
        <w:rPr>
          <w:rFonts w:ascii="Courier New" w:hAnsi="Courier New" w:cs="Courier New"/>
          <w:color w:val="3F7F7F"/>
        </w:rPr>
        <w:t>destructor</w:t>
      </w:r>
      <w:r w:rsidRPr="001E26C5">
        <w:rPr>
          <w:rFonts w:ascii="Courier New" w:hAnsi="Courier New" w:cs="Courier New"/>
          <w:color w:val="008080"/>
        </w:rPr>
        <w:t>&gt;</w:t>
      </w:r>
    </w:p>
    <w:p w:rsidR="00213930" w:rsidRPr="001E26C5" w:rsidRDefault="00213930" w:rsidP="0021702A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</w:rPr>
      </w:pPr>
      <w:r w:rsidRPr="001E26C5">
        <w:rPr>
          <w:rFonts w:ascii="Courier New" w:hAnsi="Courier New" w:cs="Courier New"/>
          <w:color w:val="000000"/>
        </w:rPr>
        <w:tab/>
      </w:r>
      <w:r w:rsidRPr="001E26C5">
        <w:rPr>
          <w:rFonts w:ascii="Courier New" w:hAnsi="Courier New" w:cs="Courier New"/>
          <w:color w:val="008080"/>
        </w:rPr>
        <w:t>&lt;/</w:t>
      </w:r>
      <w:r w:rsidRPr="001E26C5">
        <w:rPr>
          <w:rFonts w:ascii="Courier New" w:hAnsi="Courier New" w:cs="Courier New"/>
          <w:color w:val="3F7F7F"/>
        </w:rPr>
        <w:t>missileLauncherDestructors</w:t>
      </w:r>
      <w:r w:rsidRPr="001E26C5">
        <w:rPr>
          <w:rFonts w:ascii="Courier New" w:hAnsi="Courier New" w:cs="Courier New"/>
          <w:color w:val="008080"/>
        </w:rPr>
        <w:t>&gt;</w:t>
      </w:r>
    </w:p>
    <w:p w:rsidR="00213930" w:rsidRDefault="00213930" w:rsidP="0021702A">
      <w:pPr>
        <w:bidi/>
        <w:spacing w:before="0" w:line="240" w:lineRule="auto"/>
        <w:ind w:left="-52"/>
        <w:jc w:val="right"/>
        <w:rPr>
          <w:rFonts w:ascii="Arial" w:hAnsiTheme="minorBidi"/>
          <w:rtl/>
        </w:rPr>
      </w:pPr>
      <w:r w:rsidRPr="001E26C5">
        <w:rPr>
          <w:rFonts w:ascii="Courier New" w:hAnsi="Courier New" w:cs="Courier New"/>
          <w:color w:val="008080"/>
        </w:rPr>
        <w:t>&lt;/</w:t>
      </w:r>
      <w:r w:rsidRPr="001E26C5">
        <w:rPr>
          <w:rFonts w:ascii="Courier New" w:hAnsi="Courier New" w:cs="Courier New"/>
          <w:color w:val="3F7F7F"/>
        </w:rPr>
        <w:t>war</w:t>
      </w:r>
      <w:r w:rsidRPr="001E26C5">
        <w:rPr>
          <w:rFonts w:ascii="Courier New" w:hAnsi="Courier New" w:cs="Courier New"/>
          <w:color w:val="008080"/>
        </w:rPr>
        <w:t>&gt;</w:t>
      </w:r>
    </w:p>
    <w:p w:rsidR="0021702A" w:rsidRDefault="0021702A" w:rsidP="00213930">
      <w:pPr>
        <w:bidi/>
        <w:ind w:left="-52"/>
        <w:jc w:val="both"/>
        <w:rPr>
          <w:rFonts w:asciiTheme="minorBidi" w:hAnsiTheme="minorBidi"/>
        </w:rPr>
      </w:pPr>
      <w:r>
        <w:rPr>
          <w:rFonts w:asciiTheme="minorBidi" w:hAnsiTheme="minorBidi" w:hint="cs"/>
          <w:rtl/>
          <w:lang w:bidi="he-IL"/>
        </w:rPr>
        <w:t>אתם יכולים לשנות את מבנה קובץ הקונפיגורציה ולהוסיף לו שדות נוספים, אך אין להחסיר ממנו מידע.</w:t>
      </w:r>
    </w:p>
    <w:p w:rsidR="00213930" w:rsidRDefault="00213930" w:rsidP="0021702A">
      <w:pPr>
        <w:bidi/>
        <w:ind w:left="-52"/>
        <w:jc w:val="both"/>
        <w:rPr>
          <w:rFonts w:ascii="Arial" w:hAnsiTheme="minorBidi"/>
          <w:rtl/>
        </w:rPr>
      </w:pPr>
      <w:r>
        <w:rPr>
          <w:rFonts w:asciiTheme="minorBidi" w:hAnsiTheme="minorBidi" w:hint="cs"/>
          <w:rtl/>
          <w:lang w:bidi="he-IL"/>
        </w:rPr>
        <w:t>המחלקה</w:t>
      </w:r>
      <w:r>
        <w:rPr>
          <w:rFonts w:ascii="Arial" w:hAnsiTheme="minorBidi" w:hint="cs"/>
          <w:rtl/>
        </w:rPr>
        <w:t xml:space="preserve"> </w:t>
      </w:r>
      <w:r>
        <w:rPr>
          <w:rFonts w:asciiTheme="minorBidi" w:hAnsiTheme="minorBidi" w:hint="cs"/>
          <w:rtl/>
          <w:lang w:bidi="he-IL"/>
        </w:rPr>
        <w:t>המנהלת</w:t>
      </w:r>
      <w:r>
        <w:rPr>
          <w:rFonts w:ascii="Arial" w:hAnsiTheme="minorBidi" w:hint="cs"/>
          <w:rtl/>
        </w:rPr>
        <w:t xml:space="preserve"> </w:t>
      </w:r>
      <w:r>
        <w:rPr>
          <w:rFonts w:asciiTheme="minorBidi" w:hAnsiTheme="minorBidi" w:hint="cs"/>
          <w:rtl/>
          <w:lang w:bidi="he-IL"/>
        </w:rPr>
        <w:t>תדע</w:t>
      </w:r>
      <w:r>
        <w:rPr>
          <w:rFonts w:ascii="Arial" w:hAnsiTheme="minorBidi" w:hint="cs"/>
          <w:rtl/>
        </w:rPr>
        <w:t xml:space="preserve"> </w:t>
      </w:r>
      <w:r>
        <w:rPr>
          <w:rFonts w:asciiTheme="minorBidi" w:hAnsiTheme="minorBidi" w:hint="cs"/>
          <w:rtl/>
          <w:lang w:bidi="he-IL"/>
        </w:rPr>
        <w:t>להפעיל</w:t>
      </w:r>
      <w:r>
        <w:rPr>
          <w:rFonts w:ascii="Arial" w:hAnsiTheme="minorBidi" w:hint="cs"/>
          <w:rtl/>
        </w:rPr>
        <w:t xml:space="preserve"> </w:t>
      </w:r>
      <w:r>
        <w:rPr>
          <w:rFonts w:asciiTheme="minorBidi" w:hAnsiTheme="minorBidi" w:hint="cs"/>
          <w:rtl/>
          <w:lang w:bidi="he-IL"/>
        </w:rPr>
        <w:t>את</w:t>
      </w:r>
      <w:r>
        <w:rPr>
          <w:rFonts w:ascii="Arial" w:hAnsiTheme="minorBidi" w:hint="cs"/>
          <w:rtl/>
        </w:rPr>
        <w:t xml:space="preserve"> </w:t>
      </w:r>
      <w:r>
        <w:rPr>
          <w:rFonts w:asciiTheme="minorBidi" w:hAnsiTheme="minorBidi" w:hint="cs"/>
          <w:rtl/>
          <w:lang w:bidi="he-IL"/>
        </w:rPr>
        <w:t>המשגרים</w:t>
      </w:r>
      <w:r>
        <w:rPr>
          <w:rFonts w:ascii="Arial" w:hAnsiTheme="minorBidi" w:hint="cs"/>
          <w:rtl/>
        </w:rPr>
        <w:t xml:space="preserve"> </w:t>
      </w:r>
      <w:r>
        <w:rPr>
          <w:rFonts w:asciiTheme="minorBidi" w:hAnsiTheme="minorBidi" w:hint="cs"/>
          <w:rtl/>
          <w:lang w:bidi="he-IL"/>
        </w:rPr>
        <w:t>עפ</w:t>
      </w:r>
      <w:r>
        <w:rPr>
          <w:rFonts w:ascii="Arial" w:hAnsiTheme="minorBidi" w:hint="cs"/>
          <w:rtl/>
        </w:rPr>
        <w:t>"</w:t>
      </w:r>
      <w:r>
        <w:rPr>
          <w:rFonts w:asciiTheme="minorBidi" w:hAnsiTheme="minorBidi" w:hint="cs"/>
          <w:rtl/>
          <w:lang w:bidi="he-IL"/>
        </w:rPr>
        <w:t>י</w:t>
      </w:r>
      <w:r>
        <w:rPr>
          <w:rFonts w:ascii="Arial" w:hAnsiTheme="minorBidi" w:hint="cs"/>
          <w:rtl/>
        </w:rPr>
        <w:t xml:space="preserve"> </w:t>
      </w:r>
      <w:r>
        <w:rPr>
          <w:rFonts w:asciiTheme="minorBidi" w:hAnsiTheme="minorBidi" w:hint="cs"/>
          <w:rtl/>
          <w:lang w:bidi="he-IL"/>
        </w:rPr>
        <w:t>נתוני</w:t>
      </w:r>
      <w:r>
        <w:rPr>
          <w:rFonts w:ascii="Arial" w:hAnsiTheme="minorBidi" w:hint="cs"/>
          <w:rtl/>
        </w:rPr>
        <w:t xml:space="preserve"> </w:t>
      </w:r>
      <w:r>
        <w:rPr>
          <w:rFonts w:asciiTheme="minorBidi" w:hAnsiTheme="minorBidi" w:hint="cs"/>
          <w:rtl/>
          <w:lang w:bidi="he-IL"/>
        </w:rPr>
        <w:t>הקונפיגורציה</w:t>
      </w:r>
      <w:r>
        <w:rPr>
          <w:rFonts w:ascii="Arial" w:hAnsiTheme="minorBidi" w:hint="cs"/>
          <w:rtl/>
        </w:rPr>
        <w:t xml:space="preserve"> </w:t>
      </w:r>
      <w:r>
        <w:rPr>
          <w:rFonts w:asciiTheme="minorBidi" w:hAnsiTheme="minorBidi" w:hint="cs"/>
          <w:rtl/>
          <w:lang w:bidi="he-IL"/>
        </w:rPr>
        <w:t>ותשמור</w:t>
      </w:r>
      <w:r>
        <w:rPr>
          <w:rFonts w:ascii="Arial" w:hAnsiTheme="minorBidi" w:hint="cs"/>
          <w:rtl/>
        </w:rPr>
        <w:t xml:space="preserve"> </w:t>
      </w:r>
      <w:r>
        <w:rPr>
          <w:rFonts w:asciiTheme="minorBidi" w:hAnsiTheme="minorBidi" w:hint="cs"/>
          <w:rtl/>
          <w:lang w:bidi="he-IL"/>
        </w:rPr>
        <w:t>את</w:t>
      </w:r>
      <w:r>
        <w:rPr>
          <w:rFonts w:ascii="Arial" w:hAnsiTheme="minorBidi" w:hint="cs"/>
          <w:rtl/>
        </w:rPr>
        <w:t xml:space="preserve"> </w:t>
      </w:r>
      <w:r>
        <w:rPr>
          <w:rFonts w:asciiTheme="minorBidi" w:hAnsiTheme="minorBidi" w:hint="cs"/>
          <w:rtl/>
          <w:lang w:bidi="he-IL"/>
        </w:rPr>
        <w:t>הצלחתם</w:t>
      </w:r>
      <w:r>
        <w:rPr>
          <w:rFonts w:ascii="Arial" w:hAnsiTheme="minorBidi" w:hint="cs"/>
          <w:rtl/>
        </w:rPr>
        <w:t>/</w:t>
      </w:r>
      <w:r>
        <w:rPr>
          <w:rFonts w:asciiTheme="minorBidi" w:hAnsiTheme="minorBidi" w:hint="cs"/>
          <w:rtl/>
          <w:lang w:bidi="he-IL"/>
        </w:rPr>
        <w:t>כשלונם</w:t>
      </w:r>
      <w:r>
        <w:rPr>
          <w:rFonts w:ascii="Arial" w:hAnsiTheme="minorBidi" w:hint="cs"/>
          <w:rtl/>
        </w:rPr>
        <w:t>.</w:t>
      </w:r>
    </w:p>
    <w:p w:rsidR="00213930" w:rsidRPr="003C4068" w:rsidRDefault="00213930" w:rsidP="0021702A">
      <w:pPr>
        <w:pStyle w:val="2"/>
        <w:bidi/>
        <w:rPr>
          <w:rFonts w:ascii="Arial"/>
          <w:rtl/>
        </w:rPr>
      </w:pPr>
      <w:r w:rsidRPr="003C4068">
        <w:rPr>
          <w:rFonts w:hint="cs"/>
          <w:rtl/>
          <w:lang w:bidi="he-IL"/>
        </w:rPr>
        <w:t xml:space="preserve">לוגים </w:t>
      </w:r>
    </w:p>
    <w:p w:rsidR="00213930" w:rsidRPr="001B52CF" w:rsidRDefault="00213930" w:rsidP="0021702A">
      <w:pPr>
        <w:bidi/>
        <w:ind w:left="-52"/>
        <w:jc w:val="both"/>
        <w:rPr>
          <w:rFonts w:asciiTheme="minorBidi" w:hAnsiTheme="minorBidi"/>
        </w:rPr>
      </w:pPr>
      <w:r w:rsidRPr="001B52CF">
        <w:rPr>
          <w:rFonts w:asciiTheme="minorBidi" w:hAnsiTheme="minorBidi" w:hint="cs"/>
          <w:rtl/>
          <w:lang w:bidi="he-IL"/>
        </w:rPr>
        <w:t xml:space="preserve">כל הודעת לוג תציין את הזמן בו נכתבה בפורמט </w:t>
      </w:r>
      <w:r w:rsidRPr="001B52CF">
        <w:rPr>
          <w:rFonts w:asciiTheme="minorBidi" w:hAnsiTheme="minorBidi"/>
        </w:rPr>
        <w:t>dd/MM/yyyy HH:mm:ss</w:t>
      </w:r>
    </w:p>
    <w:p w:rsidR="00213930" w:rsidRPr="001346E8" w:rsidRDefault="00213930" w:rsidP="0021702A">
      <w:pPr>
        <w:pStyle w:val="a8"/>
        <w:numPr>
          <w:ilvl w:val="0"/>
          <w:numId w:val="11"/>
        </w:numPr>
        <w:bidi/>
        <w:jc w:val="both"/>
        <w:rPr>
          <w:rFonts w:ascii="Arial" w:hAnsiTheme="minorBidi"/>
          <w:rtl/>
        </w:rPr>
      </w:pPr>
      <w:r w:rsidRPr="001346E8">
        <w:rPr>
          <w:rFonts w:asciiTheme="minorBidi" w:hAnsiTheme="minorBidi" w:hint="cs"/>
          <w:rtl/>
          <w:lang w:bidi="he-IL"/>
        </w:rPr>
        <w:t>יש לייצר קובץ לוג לכל המערכת ובה יתועדו כל הפעולות שיתוארו בסעיפים הבאים</w:t>
      </w:r>
      <w:r w:rsidRPr="001346E8">
        <w:rPr>
          <w:rFonts w:ascii="Arial" w:hAnsiTheme="minorBidi" w:hint="cs"/>
          <w:rtl/>
        </w:rPr>
        <w:t>.</w:t>
      </w:r>
    </w:p>
    <w:p w:rsidR="00213930" w:rsidRPr="00D829AB" w:rsidRDefault="00213930" w:rsidP="0021702A">
      <w:pPr>
        <w:pStyle w:val="a8"/>
        <w:numPr>
          <w:ilvl w:val="0"/>
          <w:numId w:val="11"/>
        </w:numPr>
        <w:bidi/>
        <w:jc w:val="both"/>
        <w:rPr>
          <w:rFonts w:ascii="Arial" w:hAnsiTheme="minorBidi"/>
          <w:rtl/>
        </w:rPr>
      </w:pPr>
      <w:r w:rsidRPr="001E26C5">
        <w:rPr>
          <w:rFonts w:asciiTheme="minorBidi" w:hAnsiTheme="minorBidi" w:hint="cs"/>
          <w:rtl/>
          <w:lang w:bidi="he-IL"/>
        </w:rPr>
        <w:t>יש לייצר קובץ לוג נפרד לכל משגר טילים שיכלול את נתוני שיגוריו</w:t>
      </w:r>
      <w:r>
        <w:rPr>
          <w:rFonts w:ascii="Arial" w:hAnsiTheme="minorBidi" w:hint="cs"/>
          <w:rtl/>
        </w:rPr>
        <w:t xml:space="preserve">: </w:t>
      </w:r>
      <w:r>
        <w:rPr>
          <w:rFonts w:asciiTheme="minorBidi" w:hAnsiTheme="minorBidi" w:hint="cs"/>
          <w:rtl/>
          <w:lang w:bidi="he-IL"/>
        </w:rPr>
        <w:t>יעד</w:t>
      </w:r>
      <w:r>
        <w:rPr>
          <w:rFonts w:ascii="Arial" w:hAnsiTheme="minorBidi" w:hint="cs"/>
          <w:rtl/>
        </w:rPr>
        <w:t xml:space="preserve">, </w:t>
      </w:r>
      <w:r>
        <w:rPr>
          <w:rFonts w:asciiTheme="minorBidi" w:hAnsiTheme="minorBidi" w:hint="cs"/>
          <w:rtl/>
          <w:lang w:bidi="he-IL"/>
        </w:rPr>
        <w:t>זמן שיגור</w:t>
      </w:r>
      <w:r>
        <w:rPr>
          <w:rFonts w:ascii="Arial" w:hAnsiTheme="minorBidi" w:hint="cs"/>
          <w:rtl/>
        </w:rPr>
        <w:t xml:space="preserve">, </w:t>
      </w:r>
      <w:r>
        <w:rPr>
          <w:rFonts w:asciiTheme="minorBidi" w:hAnsiTheme="minorBidi" w:hint="cs"/>
          <w:rtl/>
          <w:lang w:bidi="he-IL"/>
        </w:rPr>
        <w:t>זמן נחיתה והאם הטיל נחת או יורט</w:t>
      </w:r>
      <w:r>
        <w:rPr>
          <w:rFonts w:ascii="Arial" w:hAnsiTheme="minorBidi" w:hint="cs"/>
          <w:rtl/>
        </w:rPr>
        <w:t xml:space="preserve">. </w:t>
      </w:r>
      <w:r>
        <w:rPr>
          <w:rFonts w:asciiTheme="minorBidi" w:hAnsiTheme="minorBidi" w:hint="cs"/>
          <w:rtl/>
          <w:lang w:bidi="he-IL"/>
        </w:rPr>
        <w:t>במידה ונחת מהו ערך הנזק</w:t>
      </w:r>
      <w:r>
        <w:rPr>
          <w:rFonts w:ascii="Arial" w:hAnsiTheme="minorBidi" w:hint="cs"/>
          <w:rtl/>
        </w:rPr>
        <w:t xml:space="preserve">, </w:t>
      </w:r>
      <w:r>
        <w:rPr>
          <w:rFonts w:asciiTheme="minorBidi" w:hAnsiTheme="minorBidi" w:hint="cs"/>
          <w:rtl/>
          <w:lang w:bidi="he-IL"/>
        </w:rPr>
        <w:t>במידה ויורט מהו זמן הירוט</w:t>
      </w:r>
      <w:r>
        <w:rPr>
          <w:rFonts w:ascii="Arial" w:hAnsiTheme="minorBidi" w:hint="cs"/>
          <w:rtl/>
        </w:rPr>
        <w:t>.</w:t>
      </w:r>
      <w:r w:rsidRPr="001E26C5">
        <w:rPr>
          <w:rFonts w:ascii="Arial" w:hAnsiTheme="minorBidi"/>
          <w:rtl/>
        </w:rPr>
        <w:t xml:space="preserve"> </w:t>
      </w:r>
    </w:p>
    <w:p w:rsidR="00213930" w:rsidRDefault="00213930" w:rsidP="0021702A">
      <w:pPr>
        <w:pStyle w:val="a8"/>
        <w:numPr>
          <w:ilvl w:val="0"/>
          <w:numId w:val="11"/>
        </w:numPr>
        <w:bidi/>
        <w:jc w:val="both"/>
        <w:rPr>
          <w:rFonts w:asciiTheme="minorBidi" w:hAnsiTheme="minorBidi"/>
        </w:rPr>
      </w:pPr>
      <w:r>
        <w:rPr>
          <w:rFonts w:asciiTheme="minorBidi" w:hAnsiTheme="minorBidi" w:hint="cs"/>
          <w:rtl/>
          <w:lang w:bidi="he-IL"/>
        </w:rPr>
        <w:t>יש לייצר קובץ לוג נפרד לכל כלי להשמדת משגרי טילים שיכלול את כל ניסיונות ההשמדה שלו</w:t>
      </w:r>
      <w:r>
        <w:rPr>
          <w:rFonts w:ascii="Arial" w:hAnsiTheme="minorBidi" w:hint="cs"/>
          <w:rtl/>
        </w:rPr>
        <w:t xml:space="preserve">: </w:t>
      </w:r>
      <w:r>
        <w:rPr>
          <w:rFonts w:asciiTheme="minorBidi" w:hAnsiTheme="minorBidi" w:hint="cs"/>
          <w:rtl/>
          <w:lang w:bidi="he-IL"/>
        </w:rPr>
        <w:t>כלי השיגור המיורט</w:t>
      </w:r>
      <w:r>
        <w:rPr>
          <w:rFonts w:ascii="Arial" w:hAnsiTheme="minorBidi" w:hint="cs"/>
          <w:rtl/>
        </w:rPr>
        <w:t xml:space="preserve">, </w:t>
      </w:r>
      <w:r>
        <w:rPr>
          <w:rFonts w:asciiTheme="minorBidi" w:hAnsiTheme="minorBidi" w:hint="cs"/>
          <w:rtl/>
          <w:lang w:bidi="he-IL"/>
        </w:rPr>
        <w:t>האם הצליח או כשל בניסיון</w:t>
      </w:r>
      <w:r>
        <w:rPr>
          <w:rFonts w:ascii="Arial" w:hAnsiTheme="minorBidi" w:hint="cs"/>
          <w:rtl/>
        </w:rPr>
        <w:t>.</w:t>
      </w:r>
    </w:p>
    <w:p w:rsidR="00213930" w:rsidRPr="001B52CF" w:rsidRDefault="00213930" w:rsidP="0021702A">
      <w:pPr>
        <w:pStyle w:val="a8"/>
        <w:numPr>
          <w:ilvl w:val="0"/>
          <w:numId w:val="11"/>
        </w:numPr>
        <w:bidi/>
        <w:jc w:val="both"/>
        <w:rPr>
          <w:rFonts w:ascii="Arial" w:hAnsiTheme="minorBidi"/>
          <w:rtl/>
        </w:rPr>
      </w:pPr>
      <w:r>
        <w:rPr>
          <w:rFonts w:asciiTheme="minorBidi" w:hAnsiTheme="minorBidi" w:hint="cs"/>
          <w:rtl/>
          <w:lang w:bidi="he-IL"/>
        </w:rPr>
        <w:t>יש לייצר קובץ לוג נפרד לכל כלי להשמדת טילים שיכלול את כל ניסיונות ההשמדה שלו</w:t>
      </w:r>
      <w:r>
        <w:rPr>
          <w:rFonts w:ascii="Arial" w:hAnsiTheme="minorBidi" w:hint="cs"/>
          <w:rtl/>
        </w:rPr>
        <w:t xml:space="preserve">: </w:t>
      </w:r>
      <w:r>
        <w:rPr>
          <w:rFonts w:asciiTheme="minorBidi" w:hAnsiTheme="minorBidi" w:hint="cs"/>
          <w:rtl/>
          <w:lang w:bidi="he-IL"/>
        </w:rPr>
        <w:t>הטיל המיורט</w:t>
      </w:r>
      <w:r>
        <w:rPr>
          <w:rFonts w:ascii="Arial" w:hAnsiTheme="minorBidi" w:hint="cs"/>
          <w:rtl/>
        </w:rPr>
        <w:t xml:space="preserve">, </w:t>
      </w:r>
      <w:r>
        <w:rPr>
          <w:rFonts w:asciiTheme="minorBidi" w:hAnsiTheme="minorBidi" w:hint="cs"/>
          <w:rtl/>
          <w:lang w:bidi="he-IL"/>
        </w:rPr>
        <w:t>האם הצליח או כשל בניסיון</w:t>
      </w:r>
      <w:r>
        <w:rPr>
          <w:rFonts w:ascii="Arial" w:hAnsiTheme="minorBidi" w:hint="cs"/>
          <w:rtl/>
        </w:rPr>
        <w:t xml:space="preserve">, </w:t>
      </w:r>
      <w:r>
        <w:rPr>
          <w:rFonts w:asciiTheme="minorBidi" w:hAnsiTheme="minorBidi" w:hint="cs"/>
          <w:rtl/>
          <w:lang w:bidi="he-IL"/>
        </w:rPr>
        <w:t>במידה וכשל מהו ערך הנזק</w:t>
      </w:r>
      <w:r>
        <w:rPr>
          <w:rFonts w:ascii="Arial" w:hAnsiTheme="minorBidi" w:hint="cs"/>
          <w:rtl/>
        </w:rPr>
        <w:t>.</w:t>
      </w:r>
    </w:p>
    <w:p w:rsidR="00213930" w:rsidRDefault="00213930" w:rsidP="0021702A">
      <w:pPr>
        <w:pStyle w:val="a8"/>
        <w:bidi/>
        <w:ind w:left="360"/>
        <w:jc w:val="both"/>
        <w:rPr>
          <w:rFonts w:ascii="Arial" w:hAnsiTheme="minorBidi"/>
          <w:rtl/>
        </w:rPr>
      </w:pPr>
    </w:p>
    <w:p w:rsidR="00213930" w:rsidRPr="001B52CF" w:rsidRDefault="00213930" w:rsidP="0021702A">
      <w:pPr>
        <w:pStyle w:val="a8"/>
        <w:bidi/>
        <w:ind w:left="0"/>
        <w:jc w:val="both"/>
        <w:rPr>
          <w:rFonts w:ascii="Arial" w:hAnsiTheme="minorBidi"/>
          <w:rtl/>
        </w:rPr>
      </w:pPr>
      <w:r>
        <w:rPr>
          <w:rFonts w:asciiTheme="minorBidi" w:hAnsiTheme="minorBidi" w:hint="cs"/>
          <w:rtl/>
          <w:lang w:bidi="he-IL"/>
        </w:rPr>
        <w:t xml:space="preserve">שימו לב לעבוד עם </w:t>
      </w:r>
      <w:r>
        <w:rPr>
          <w:rFonts w:asciiTheme="minorBidi" w:hAnsiTheme="minorBidi"/>
        </w:rPr>
        <w:t>logger</w:t>
      </w:r>
      <w:r>
        <w:rPr>
          <w:rFonts w:asciiTheme="minorBidi" w:hAnsiTheme="minorBidi" w:hint="cs"/>
          <w:rtl/>
          <w:lang w:bidi="he-IL"/>
        </w:rPr>
        <w:t xml:space="preserve"> אחד במערכת ולעבוד עם </w:t>
      </w:r>
      <w:r>
        <w:rPr>
          <w:rFonts w:asciiTheme="minorBidi" w:hAnsiTheme="minorBidi"/>
        </w:rPr>
        <w:t>handler</w:t>
      </w:r>
      <w:r>
        <w:rPr>
          <w:rFonts w:asciiTheme="minorBidi" w:hAnsiTheme="minorBidi" w:hint="cs"/>
          <w:rtl/>
          <w:lang w:bidi="he-IL"/>
        </w:rPr>
        <w:t xml:space="preserve"> נפרד עבור כל קובץ לוג</w:t>
      </w:r>
      <w:r>
        <w:rPr>
          <w:rFonts w:ascii="Arial" w:hAnsiTheme="minorBidi" w:hint="cs"/>
          <w:rtl/>
        </w:rPr>
        <w:t>.</w:t>
      </w:r>
    </w:p>
    <w:p w:rsidR="00213930" w:rsidRPr="00B86289" w:rsidRDefault="00213930" w:rsidP="0021702A">
      <w:pPr>
        <w:pStyle w:val="a8"/>
        <w:bidi/>
        <w:ind w:left="668"/>
        <w:jc w:val="both"/>
        <w:rPr>
          <w:rFonts w:ascii="Arial" w:hAnsiTheme="minorBidi"/>
          <w:rtl/>
        </w:rPr>
      </w:pPr>
    </w:p>
    <w:p w:rsidR="00213930" w:rsidRPr="00C33239" w:rsidRDefault="00213930" w:rsidP="0021702A">
      <w:pPr>
        <w:pStyle w:val="3"/>
        <w:bidi/>
        <w:rPr>
          <w:rFonts w:ascii="Arial"/>
          <w:rtl/>
        </w:rPr>
      </w:pPr>
      <w:r>
        <w:rPr>
          <w:rFonts w:hint="cs"/>
          <w:rtl/>
          <w:lang w:bidi="he-IL"/>
        </w:rPr>
        <w:t>חלק</w:t>
      </w:r>
      <w:r>
        <w:rPr>
          <w:rFonts w:ascii="Arial" w:hint="cs"/>
          <w:rtl/>
        </w:rPr>
        <w:t xml:space="preserve"> 1 </w:t>
      </w:r>
      <w:r>
        <w:rPr>
          <w:rFonts w:ascii="Arial"/>
          <w:rtl/>
        </w:rPr>
        <w:t>–</w:t>
      </w:r>
      <w:r>
        <w:rPr>
          <w:rFonts w:ascii="Arial" w:hint="cs"/>
          <w:rtl/>
        </w:rPr>
        <w:t xml:space="preserve"> </w:t>
      </w:r>
      <w:r>
        <w:rPr>
          <w:rFonts w:hint="cs"/>
          <w:rtl/>
          <w:lang w:bidi="he-IL"/>
        </w:rPr>
        <w:t>תוכנית</w:t>
      </w:r>
      <w:r>
        <w:rPr>
          <w:rFonts w:ascii="Arial" w:hint="cs"/>
          <w:rtl/>
        </w:rPr>
        <w:t xml:space="preserve"> </w:t>
      </w:r>
      <w:r>
        <w:t>console</w:t>
      </w:r>
      <w:r w:rsidR="0021702A">
        <w:rPr>
          <w:rFonts w:ascii="Arial" w:hint="cs"/>
          <w:rtl/>
        </w:rPr>
        <w:t xml:space="preserve">. </w:t>
      </w:r>
      <w:r w:rsidR="0021702A">
        <w:rPr>
          <w:rFonts w:hint="cs"/>
          <w:rtl/>
          <w:lang w:bidi="he-IL"/>
        </w:rPr>
        <w:t>להגשה</w:t>
      </w:r>
      <w:r w:rsidR="0021702A">
        <w:rPr>
          <w:rFonts w:ascii="Arial" w:hint="cs"/>
          <w:rtl/>
        </w:rPr>
        <w:t xml:space="preserve"> </w:t>
      </w:r>
      <w:r w:rsidR="0021702A">
        <w:rPr>
          <w:rFonts w:hint="cs"/>
          <w:rtl/>
          <w:lang w:bidi="he-IL"/>
        </w:rPr>
        <w:t>עד</w:t>
      </w:r>
      <w:r w:rsidR="0021702A">
        <w:rPr>
          <w:rFonts w:ascii="Arial" w:hint="cs"/>
          <w:rtl/>
        </w:rPr>
        <w:t xml:space="preserve"> </w:t>
      </w:r>
      <w:r w:rsidR="0021702A">
        <w:rPr>
          <w:rFonts w:hint="cs"/>
          <w:rtl/>
          <w:lang w:bidi="he-IL"/>
        </w:rPr>
        <w:t>ה</w:t>
      </w:r>
      <w:r w:rsidR="0021702A">
        <w:rPr>
          <w:rFonts w:ascii="Arial" w:hint="cs"/>
          <w:rtl/>
        </w:rPr>
        <w:t xml:space="preserve">- </w:t>
      </w:r>
      <w:r w:rsidR="0021702A">
        <w:t>10/8/2014</w:t>
      </w:r>
      <w:r>
        <w:rPr>
          <w:rFonts w:ascii="Arial" w:hint="cs"/>
          <w:rtl/>
        </w:rPr>
        <w:t xml:space="preserve"> </w:t>
      </w:r>
    </w:p>
    <w:p w:rsidR="00213930" w:rsidRDefault="00213930" w:rsidP="00213930">
      <w:pPr>
        <w:bidi/>
        <w:ind w:left="-52"/>
        <w:jc w:val="both"/>
        <w:rPr>
          <w:rFonts w:ascii="Arial" w:hAnsiTheme="minorBidi"/>
          <w:rtl/>
        </w:rPr>
      </w:pPr>
      <w:r>
        <w:rPr>
          <w:rFonts w:asciiTheme="minorBidi" w:hAnsiTheme="minorBidi" w:hint="cs"/>
          <w:rtl/>
          <w:lang w:bidi="he-IL"/>
        </w:rPr>
        <w:t>מטרת חלק זה היא לממש כפרוייקט קונסול את כל המתואר בתיאור הפרוייקט</w:t>
      </w:r>
      <w:r>
        <w:rPr>
          <w:rFonts w:ascii="Arial" w:hAnsiTheme="minorBidi" w:hint="cs"/>
          <w:rtl/>
        </w:rPr>
        <w:t>.</w:t>
      </w:r>
    </w:p>
    <w:p w:rsidR="00213930" w:rsidRPr="004E6DC5" w:rsidRDefault="00213930" w:rsidP="0021702A">
      <w:pPr>
        <w:pStyle w:val="3"/>
        <w:bidi/>
        <w:rPr>
          <w:rFonts w:ascii="Arial"/>
          <w:rtl/>
        </w:rPr>
      </w:pPr>
      <w:r>
        <w:rPr>
          <w:rFonts w:hint="cs"/>
          <w:rtl/>
          <w:lang w:bidi="he-IL"/>
        </w:rPr>
        <w:t>חלק</w:t>
      </w:r>
      <w:r w:rsidRPr="004E6DC5">
        <w:rPr>
          <w:rFonts w:ascii="Arial" w:hint="cs"/>
          <w:rtl/>
        </w:rPr>
        <w:t xml:space="preserve"> 2 </w:t>
      </w:r>
      <w:r w:rsidRPr="004E6DC5">
        <w:rPr>
          <w:rFonts w:ascii="Arial"/>
          <w:rtl/>
        </w:rPr>
        <w:t>–</w:t>
      </w:r>
      <w:r w:rsidRPr="004E6DC5">
        <w:rPr>
          <w:rFonts w:ascii="Arial" w:hint="cs"/>
          <w:rtl/>
        </w:rPr>
        <w:t xml:space="preserve"> </w:t>
      </w:r>
      <w:r w:rsidRPr="004E6DC5">
        <w:rPr>
          <w:rFonts w:hint="cs"/>
          <w:lang w:bidi="he-IL"/>
        </w:rPr>
        <w:t>GUI</w:t>
      </w:r>
      <w:r w:rsidR="00CA524A">
        <w:rPr>
          <w:rFonts w:hint="cs"/>
          <w:rtl/>
          <w:lang w:bidi="he-IL"/>
        </w:rPr>
        <w:t xml:space="preserve">, </w:t>
      </w:r>
      <w:r>
        <w:rPr>
          <w:rFonts w:hint="cs"/>
          <w:rtl/>
          <w:lang w:bidi="he-IL"/>
        </w:rPr>
        <w:t>שמירת</w:t>
      </w:r>
      <w:r>
        <w:rPr>
          <w:rFonts w:ascii="Arial" w:hint="cs"/>
          <w:rtl/>
        </w:rPr>
        <w:t xml:space="preserve"> </w:t>
      </w:r>
      <w:r>
        <w:rPr>
          <w:rFonts w:hint="cs"/>
          <w:rtl/>
          <w:lang w:bidi="he-IL"/>
        </w:rPr>
        <w:t>ל</w:t>
      </w:r>
      <w:r>
        <w:rPr>
          <w:rFonts w:ascii="Arial" w:hint="cs"/>
          <w:rtl/>
        </w:rPr>
        <w:t xml:space="preserve">- </w:t>
      </w:r>
      <w:r>
        <w:rPr>
          <w:rFonts w:hint="cs"/>
          <w:lang w:bidi="he-IL"/>
        </w:rPr>
        <w:t>DB</w:t>
      </w:r>
      <w:r w:rsidR="00CA524A">
        <w:rPr>
          <w:rFonts w:hint="cs"/>
          <w:rtl/>
          <w:lang w:bidi="he-IL"/>
        </w:rPr>
        <w:t xml:space="preserve">, מימוש מנגנון </w:t>
      </w:r>
      <w:r w:rsidR="00CA524A">
        <w:rPr>
          <w:lang w:bidi="he-IL"/>
        </w:rPr>
        <w:t>Client-Server</w:t>
      </w:r>
      <w:r w:rsidR="0021702A">
        <w:rPr>
          <w:rFonts w:hint="cs"/>
          <w:rtl/>
          <w:lang w:bidi="he-IL"/>
        </w:rPr>
        <w:t>. להגשה</w:t>
      </w:r>
      <w:r w:rsidR="0021702A">
        <w:rPr>
          <w:rFonts w:ascii="Arial" w:hint="cs"/>
          <w:rtl/>
        </w:rPr>
        <w:t xml:space="preserve"> </w:t>
      </w:r>
      <w:r w:rsidR="0021702A">
        <w:rPr>
          <w:rFonts w:hint="cs"/>
          <w:rtl/>
          <w:lang w:bidi="he-IL"/>
        </w:rPr>
        <w:t>עד</w:t>
      </w:r>
      <w:r w:rsidR="0021702A">
        <w:rPr>
          <w:rFonts w:ascii="Arial" w:hint="cs"/>
          <w:rtl/>
        </w:rPr>
        <w:t xml:space="preserve"> </w:t>
      </w:r>
      <w:r w:rsidR="0021702A">
        <w:rPr>
          <w:rFonts w:hint="cs"/>
          <w:rtl/>
          <w:lang w:bidi="he-IL"/>
        </w:rPr>
        <w:t>ה</w:t>
      </w:r>
      <w:r w:rsidR="0021702A">
        <w:rPr>
          <w:rFonts w:ascii="Arial" w:hint="cs"/>
          <w:rtl/>
        </w:rPr>
        <w:t xml:space="preserve">- </w:t>
      </w:r>
      <w:r w:rsidR="0021702A">
        <w:t>31/8/2014</w:t>
      </w:r>
      <w:r w:rsidR="0021702A">
        <w:rPr>
          <w:rFonts w:ascii="Arial" w:hint="cs"/>
          <w:rtl/>
        </w:rPr>
        <w:t xml:space="preserve"> </w:t>
      </w:r>
      <w:r w:rsidR="006852B6">
        <w:rPr>
          <w:rFonts w:ascii="Arial" w:hint="cs"/>
          <w:rtl/>
        </w:rPr>
        <w:t xml:space="preserve"> </w:t>
      </w:r>
    </w:p>
    <w:p w:rsidR="00CA524A" w:rsidRDefault="00213930" w:rsidP="00741FCD">
      <w:pPr>
        <w:pStyle w:val="a8"/>
        <w:numPr>
          <w:ilvl w:val="0"/>
          <w:numId w:val="18"/>
        </w:numPr>
        <w:bidi/>
        <w:ind w:left="360"/>
      </w:pPr>
      <w:r w:rsidRPr="00577D62">
        <w:rPr>
          <w:rFonts w:hint="cs"/>
          <w:rtl/>
          <w:lang w:bidi="he-IL"/>
        </w:rPr>
        <w:t>בתרגיל</w:t>
      </w:r>
      <w:r w:rsidRPr="00577D62">
        <w:rPr>
          <w:rFonts w:ascii="Arial" w:hint="cs"/>
          <w:rtl/>
        </w:rPr>
        <w:t xml:space="preserve"> </w:t>
      </w:r>
      <w:r w:rsidRPr="00577D62">
        <w:rPr>
          <w:rFonts w:hint="cs"/>
          <w:rtl/>
          <w:lang w:bidi="he-IL"/>
        </w:rPr>
        <w:t>זה</w:t>
      </w:r>
      <w:r w:rsidRPr="00577D62">
        <w:rPr>
          <w:rFonts w:ascii="Arial" w:hint="cs"/>
          <w:rtl/>
        </w:rPr>
        <w:t xml:space="preserve"> </w:t>
      </w:r>
      <w:r w:rsidRPr="00577D62">
        <w:rPr>
          <w:rFonts w:hint="cs"/>
          <w:rtl/>
          <w:lang w:bidi="he-IL"/>
        </w:rPr>
        <w:t>יש</w:t>
      </w:r>
      <w:r w:rsidRPr="00577D62">
        <w:rPr>
          <w:rFonts w:ascii="Arial" w:hint="cs"/>
          <w:rtl/>
        </w:rPr>
        <w:t xml:space="preserve"> </w:t>
      </w:r>
      <w:r w:rsidRPr="00577D62">
        <w:rPr>
          <w:rFonts w:hint="cs"/>
          <w:rtl/>
          <w:lang w:bidi="he-IL"/>
        </w:rPr>
        <w:t>לממש</w:t>
      </w:r>
      <w:r w:rsidRPr="00577D62">
        <w:rPr>
          <w:rFonts w:ascii="Arial" w:hint="cs"/>
          <w:rtl/>
        </w:rPr>
        <w:t xml:space="preserve"> </w:t>
      </w:r>
      <w:r w:rsidRPr="00577D62">
        <w:rPr>
          <w:rFonts w:hint="cs"/>
        </w:rPr>
        <w:t>GUI</w:t>
      </w:r>
      <w:r w:rsidRPr="00577D62">
        <w:rPr>
          <w:rFonts w:ascii="Arial" w:hint="cs"/>
          <w:rtl/>
        </w:rPr>
        <w:t xml:space="preserve"> </w:t>
      </w:r>
      <w:r w:rsidR="0021702A">
        <w:rPr>
          <w:rFonts w:hint="cs"/>
          <w:rtl/>
          <w:lang w:bidi="he-IL"/>
        </w:rPr>
        <w:t xml:space="preserve">באמצעות </w:t>
      </w:r>
      <w:del w:id="12" w:author="קרן כליף" w:date="2014-09-05T11:29:00Z">
        <w:r w:rsidR="0021702A" w:rsidDel="00741FCD">
          <w:rPr>
            <w:lang w:bidi="he-IL"/>
          </w:rPr>
          <w:delText>JavaFX</w:delText>
        </w:r>
        <w:r w:rsidR="0021702A" w:rsidDel="00741FCD">
          <w:rPr>
            <w:rFonts w:hint="cs"/>
            <w:rtl/>
            <w:lang w:bidi="he-IL"/>
          </w:rPr>
          <w:delText xml:space="preserve"> </w:delText>
        </w:r>
      </w:del>
      <w:ins w:id="13" w:author="קרן כליף" w:date="2014-09-05T11:29:00Z">
        <w:r w:rsidR="00741FCD">
          <w:rPr>
            <w:lang w:bidi="he-IL"/>
          </w:rPr>
          <w:t>SWING</w:t>
        </w:r>
        <w:r w:rsidR="00741FCD">
          <w:rPr>
            <w:rFonts w:hint="cs"/>
            <w:rtl/>
            <w:lang w:bidi="he-IL"/>
          </w:rPr>
          <w:t xml:space="preserve"> </w:t>
        </w:r>
      </w:ins>
      <w:r w:rsidRPr="00577D62">
        <w:rPr>
          <w:rFonts w:hint="cs"/>
          <w:rtl/>
          <w:lang w:bidi="he-IL"/>
        </w:rPr>
        <w:t>עבור</w:t>
      </w:r>
      <w:r w:rsidRPr="00577D62">
        <w:rPr>
          <w:rFonts w:ascii="Arial" w:hint="cs"/>
          <w:rtl/>
        </w:rPr>
        <w:t xml:space="preserve"> </w:t>
      </w:r>
      <w:r w:rsidRPr="00577D62">
        <w:rPr>
          <w:rFonts w:hint="cs"/>
          <w:rtl/>
          <w:lang w:bidi="he-IL"/>
        </w:rPr>
        <w:t>המערכת</w:t>
      </w:r>
      <w:r w:rsidRPr="00577D62">
        <w:rPr>
          <w:rFonts w:ascii="Arial" w:hint="cs"/>
          <w:rtl/>
        </w:rPr>
        <w:t xml:space="preserve"> </w:t>
      </w:r>
      <w:r w:rsidR="0021702A">
        <w:rPr>
          <w:rFonts w:hint="cs"/>
          <w:rtl/>
          <w:lang w:bidi="he-IL"/>
        </w:rPr>
        <w:t>שמישהו אחר מימש עבור החלק הראשון</w:t>
      </w:r>
      <w:r w:rsidR="00CA524A">
        <w:rPr>
          <w:rFonts w:hint="cs"/>
          <w:rtl/>
          <w:lang w:bidi="he-IL"/>
        </w:rPr>
        <w:t>.</w:t>
      </w:r>
      <w:r>
        <w:rPr>
          <w:rFonts w:ascii="Arial" w:hint="cs"/>
          <w:rtl/>
        </w:rPr>
        <w:t xml:space="preserve"> </w:t>
      </w:r>
      <w:r w:rsidR="00CA524A">
        <w:rPr>
          <w:rFonts w:hint="cs"/>
          <w:rtl/>
          <w:lang w:bidi="he-IL"/>
        </w:rPr>
        <w:t>בתרגיל</w:t>
      </w:r>
      <w:r w:rsidR="00CA524A">
        <w:rPr>
          <w:rFonts w:ascii="Arial" w:hint="cs"/>
          <w:rtl/>
        </w:rPr>
        <w:t xml:space="preserve"> </w:t>
      </w:r>
      <w:r w:rsidR="00CA524A">
        <w:rPr>
          <w:rFonts w:hint="cs"/>
          <w:rtl/>
          <w:lang w:bidi="he-IL"/>
        </w:rPr>
        <w:t>זה</w:t>
      </w:r>
      <w:r w:rsidR="00CA524A">
        <w:rPr>
          <w:rFonts w:ascii="Arial" w:hint="cs"/>
          <w:rtl/>
        </w:rPr>
        <w:t xml:space="preserve"> </w:t>
      </w:r>
      <w:r w:rsidR="00CA524A">
        <w:rPr>
          <w:rFonts w:hint="cs"/>
          <w:rtl/>
          <w:lang w:bidi="he-IL"/>
        </w:rPr>
        <w:t>הנתונים</w:t>
      </w:r>
      <w:r w:rsidR="00CA524A">
        <w:rPr>
          <w:rFonts w:ascii="Arial" w:hint="cs"/>
          <w:rtl/>
        </w:rPr>
        <w:t xml:space="preserve"> </w:t>
      </w:r>
      <w:r w:rsidR="00CA524A">
        <w:rPr>
          <w:rFonts w:hint="cs"/>
          <w:rtl/>
          <w:lang w:bidi="he-IL"/>
        </w:rPr>
        <w:t>יתקבלו</w:t>
      </w:r>
      <w:r w:rsidR="00CA524A">
        <w:rPr>
          <w:rFonts w:ascii="Arial" w:hint="cs"/>
          <w:rtl/>
        </w:rPr>
        <w:t xml:space="preserve"> </w:t>
      </w:r>
      <w:r w:rsidR="00CA524A">
        <w:rPr>
          <w:rFonts w:hint="cs"/>
          <w:rtl/>
          <w:lang w:bidi="he-IL"/>
        </w:rPr>
        <w:t>באופן</w:t>
      </w:r>
      <w:r w:rsidR="00CA524A">
        <w:rPr>
          <w:rFonts w:ascii="Arial" w:hint="cs"/>
          <w:rtl/>
        </w:rPr>
        <w:t xml:space="preserve"> </w:t>
      </w:r>
      <w:r w:rsidR="00CA524A">
        <w:rPr>
          <w:rFonts w:hint="cs"/>
          <w:rtl/>
          <w:lang w:bidi="he-IL"/>
        </w:rPr>
        <w:t>אינטראקטיבי</w:t>
      </w:r>
      <w:r w:rsidR="00CA524A">
        <w:rPr>
          <w:rFonts w:ascii="Arial" w:hint="cs"/>
          <w:rtl/>
        </w:rPr>
        <w:t xml:space="preserve"> </w:t>
      </w:r>
      <w:r w:rsidR="00CA524A">
        <w:rPr>
          <w:rFonts w:hint="cs"/>
          <w:rtl/>
          <w:lang w:bidi="he-IL"/>
        </w:rPr>
        <w:t>דרך</w:t>
      </w:r>
      <w:r w:rsidR="00CA524A">
        <w:rPr>
          <w:rFonts w:ascii="Arial" w:hint="cs"/>
          <w:rtl/>
        </w:rPr>
        <w:t xml:space="preserve"> </w:t>
      </w:r>
      <w:r w:rsidR="00CA524A">
        <w:rPr>
          <w:rFonts w:hint="cs"/>
          <w:rtl/>
          <w:lang w:bidi="he-IL"/>
        </w:rPr>
        <w:t>כפתורים</w:t>
      </w:r>
      <w:r w:rsidR="00CA524A">
        <w:rPr>
          <w:rFonts w:ascii="Arial" w:hint="cs"/>
          <w:rtl/>
        </w:rPr>
        <w:t xml:space="preserve">, </w:t>
      </w:r>
      <w:r w:rsidR="00CA524A">
        <w:rPr>
          <w:rFonts w:hint="cs"/>
          <w:rtl/>
          <w:lang w:bidi="he-IL"/>
        </w:rPr>
        <w:t>בנוסף</w:t>
      </w:r>
      <w:r w:rsidR="00CA524A">
        <w:rPr>
          <w:rFonts w:ascii="Arial" w:hint="cs"/>
          <w:rtl/>
        </w:rPr>
        <w:t xml:space="preserve"> </w:t>
      </w:r>
      <w:r w:rsidR="00CA524A">
        <w:rPr>
          <w:rFonts w:hint="cs"/>
          <w:rtl/>
          <w:lang w:bidi="he-IL"/>
        </w:rPr>
        <w:t>למידע</w:t>
      </w:r>
      <w:r w:rsidR="00CA524A">
        <w:rPr>
          <w:rFonts w:ascii="Arial" w:hint="cs"/>
          <w:rtl/>
        </w:rPr>
        <w:t xml:space="preserve"> </w:t>
      </w:r>
      <w:r w:rsidR="00CA524A">
        <w:rPr>
          <w:rFonts w:hint="cs"/>
          <w:rtl/>
          <w:lang w:bidi="he-IL"/>
        </w:rPr>
        <w:t>שיקרא</w:t>
      </w:r>
      <w:r w:rsidR="00CA524A">
        <w:rPr>
          <w:rFonts w:ascii="Arial" w:hint="cs"/>
          <w:rtl/>
        </w:rPr>
        <w:t xml:space="preserve"> </w:t>
      </w:r>
      <w:r w:rsidR="00CA524A">
        <w:rPr>
          <w:rFonts w:hint="cs"/>
          <w:rtl/>
          <w:lang w:bidi="he-IL"/>
        </w:rPr>
        <w:t>מהקונפיגורציה</w:t>
      </w:r>
      <w:r w:rsidR="00CA524A">
        <w:rPr>
          <w:rFonts w:ascii="Arial" w:hint="cs"/>
          <w:rtl/>
        </w:rPr>
        <w:t xml:space="preserve"> </w:t>
      </w:r>
      <w:r w:rsidR="00CA524A">
        <w:rPr>
          <w:rFonts w:hint="cs"/>
          <w:rtl/>
          <w:lang w:bidi="he-IL"/>
        </w:rPr>
        <w:t>כפי</w:t>
      </w:r>
      <w:r w:rsidR="00CA524A">
        <w:rPr>
          <w:rFonts w:ascii="Arial" w:hint="cs"/>
          <w:rtl/>
        </w:rPr>
        <w:t xml:space="preserve"> </w:t>
      </w:r>
      <w:r w:rsidR="00CA524A">
        <w:rPr>
          <w:rFonts w:hint="cs"/>
          <w:rtl/>
          <w:lang w:bidi="he-IL"/>
        </w:rPr>
        <w:t>שביצעתם</w:t>
      </w:r>
      <w:r w:rsidR="00CA524A">
        <w:rPr>
          <w:rFonts w:ascii="Arial" w:hint="cs"/>
          <w:rtl/>
        </w:rPr>
        <w:t xml:space="preserve"> </w:t>
      </w:r>
      <w:r w:rsidR="00CA524A">
        <w:rPr>
          <w:rFonts w:hint="cs"/>
          <w:rtl/>
          <w:lang w:bidi="he-IL"/>
        </w:rPr>
        <w:t>בחלק</w:t>
      </w:r>
      <w:r w:rsidR="00CA524A">
        <w:rPr>
          <w:rFonts w:ascii="Arial" w:hint="cs"/>
          <w:rtl/>
        </w:rPr>
        <w:t xml:space="preserve"> </w:t>
      </w:r>
      <w:r w:rsidR="00CA524A">
        <w:rPr>
          <w:rFonts w:hint="cs"/>
          <w:rtl/>
          <w:lang w:bidi="he-IL"/>
        </w:rPr>
        <w:t>הראשון</w:t>
      </w:r>
      <w:r w:rsidR="00CA524A">
        <w:rPr>
          <w:rFonts w:ascii="Arial" w:hint="cs"/>
          <w:rtl/>
        </w:rPr>
        <w:t xml:space="preserve"> </w:t>
      </w:r>
      <w:r w:rsidR="00CA524A">
        <w:rPr>
          <w:rFonts w:hint="cs"/>
          <w:rtl/>
          <w:lang w:bidi="he-IL"/>
        </w:rPr>
        <w:t>של</w:t>
      </w:r>
      <w:r w:rsidR="00CA524A">
        <w:rPr>
          <w:rFonts w:ascii="Arial" w:hint="cs"/>
          <w:rtl/>
        </w:rPr>
        <w:t xml:space="preserve"> </w:t>
      </w:r>
      <w:r w:rsidR="00CA524A">
        <w:rPr>
          <w:rFonts w:hint="cs"/>
          <w:rtl/>
          <w:lang w:bidi="he-IL"/>
        </w:rPr>
        <w:t>התרגיל</w:t>
      </w:r>
      <w:r w:rsidR="00CA524A">
        <w:rPr>
          <w:rFonts w:ascii="Arial" w:hint="cs"/>
          <w:rtl/>
        </w:rPr>
        <w:t>.</w:t>
      </w:r>
    </w:p>
    <w:p w:rsidR="00213930" w:rsidRDefault="00CA524A" w:rsidP="00741FCD">
      <w:pPr>
        <w:pStyle w:val="a8"/>
        <w:numPr>
          <w:ilvl w:val="0"/>
          <w:numId w:val="18"/>
        </w:numPr>
        <w:bidi/>
        <w:ind w:left="360"/>
        <w:rPr>
          <w:rFonts w:ascii="Arial"/>
          <w:rtl/>
        </w:rPr>
      </w:pPr>
      <w:r>
        <w:rPr>
          <w:rFonts w:hint="cs"/>
          <w:rtl/>
          <w:lang w:bidi="he-IL"/>
        </w:rPr>
        <w:t xml:space="preserve">יש </w:t>
      </w:r>
      <w:r w:rsidR="00213930">
        <w:rPr>
          <w:rFonts w:hint="cs"/>
          <w:rtl/>
          <w:lang w:bidi="he-IL"/>
        </w:rPr>
        <w:t>לשמור</w:t>
      </w:r>
      <w:r w:rsidR="00213930">
        <w:rPr>
          <w:rFonts w:ascii="Arial" w:hint="cs"/>
          <w:rtl/>
        </w:rPr>
        <w:t xml:space="preserve"> </w:t>
      </w:r>
      <w:r w:rsidR="00213930">
        <w:rPr>
          <w:rFonts w:hint="cs"/>
          <w:rtl/>
          <w:lang w:bidi="he-IL"/>
        </w:rPr>
        <w:t>את</w:t>
      </w:r>
      <w:r w:rsidR="00213930">
        <w:rPr>
          <w:rFonts w:ascii="Arial" w:hint="cs"/>
          <w:rtl/>
        </w:rPr>
        <w:t xml:space="preserve"> </w:t>
      </w:r>
      <w:r w:rsidR="00213930">
        <w:rPr>
          <w:rFonts w:hint="cs"/>
          <w:rtl/>
          <w:lang w:bidi="he-IL"/>
        </w:rPr>
        <w:t>המידע</w:t>
      </w:r>
      <w:r w:rsidR="00213930">
        <w:rPr>
          <w:rFonts w:ascii="Arial" w:hint="cs"/>
          <w:rtl/>
        </w:rPr>
        <w:t xml:space="preserve"> </w:t>
      </w:r>
      <w:r w:rsidR="00213930">
        <w:rPr>
          <w:rFonts w:hint="cs"/>
          <w:rtl/>
          <w:lang w:bidi="he-IL"/>
        </w:rPr>
        <w:t>בבסיס</w:t>
      </w:r>
      <w:r w:rsidR="00213930">
        <w:rPr>
          <w:rFonts w:ascii="Arial" w:hint="cs"/>
          <w:rtl/>
        </w:rPr>
        <w:t xml:space="preserve"> </w:t>
      </w:r>
      <w:r w:rsidR="00213930">
        <w:rPr>
          <w:rFonts w:hint="cs"/>
          <w:rtl/>
          <w:lang w:bidi="he-IL"/>
        </w:rPr>
        <w:t>נתונים</w:t>
      </w:r>
      <w:r w:rsidR="00213930">
        <w:rPr>
          <w:rFonts w:ascii="Arial" w:hint="cs"/>
          <w:rtl/>
        </w:rPr>
        <w:t xml:space="preserve"> (</w:t>
      </w:r>
      <w:r w:rsidR="00213930">
        <w:rPr>
          <w:rFonts w:hint="cs"/>
          <w:rtl/>
          <w:lang w:bidi="he-IL"/>
        </w:rPr>
        <w:t>זמני</w:t>
      </w:r>
      <w:r w:rsidR="00213930">
        <w:rPr>
          <w:rFonts w:ascii="Arial" w:hint="cs"/>
          <w:rtl/>
        </w:rPr>
        <w:t xml:space="preserve"> </w:t>
      </w:r>
      <w:r w:rsidR="00213930">
        <w:rPr>
          <w:rFonts w:hint="cs"/>
          <w:rtl/>
          <w:lang w:bidi="he-IL"/>
        </w:rPr>
        <w:t>שיגור</w:t>
      </w:r>
      <w:r w:rsidR="00213930">
        <w:rPr>
          <w:rFonts w:ascii="Arial" w:hint="cs"/>
          <w:rtl/>
        </w:rPr>
        <w:t xml:space="preserve">, </w:t>
      </w:r>
      <w:r w:rsidR="00213930">
        <w:rPr>
          <w:rFonts w:hint="cs"/>
          <w:rtl/>
          <w:lang w:bidi="he-IL"/>
        </w:rPr>
        <w:t>יעד</w:t>
      </w:r>
      <w:r w:rsidR="00213930">
        <w:rPr>
          <w:rFonts w:ascii="Arial" w:hint="cs"/>
          <w:rtl/>
        </w:rPr>
        <w:t xml:space="preserve"> </w:t>
      </w:r>
      <w:r w:rsidR="00213930">
        <w:rPr>
          <w:rFonts w:hint="cs"/>
          <w:rtl/>
          <w:lang w:bidi="he-IL"/>
        </w:rPr>
        <w:t>שיגור</w:t>
      </w:r>
      <w:r w:rsidR="00213930">
        <w:rPr>
          <w:rFonts w:ascii="Arial" w:hint="cs"/>
          <w:rtl/>
        </w:rPr>
        <w:t xml:space="preserve">, </w:t>
      </w:r>
      <w:r w:rsidR="00213930">
        <w:rPr>
          <w:rFonts w:hint="cs"/>
          <w:rtl/>
          <w:lang w:bidi="he-IL"/>
        </w:rPr>
        <w:t>ערך</w:t>
      </w:r>
      <w:r w:rsidR="00213930">
        <w:rPr>
          <w:rFonts w:ascii="Arial" w:hint="cs"/>
          <w:rtl/>
        </w:rPr>
        <w:t xml:space="preserve"> </w:t>
      </w:r>
      <w:r w:rsidR="00213930">
        <w:rPr>
          <w:rFonts w:hint="cs"/>
          <w:rtl/>
          <w:lang w:bidi="he-IL"/>
        </w:rPr>
        <w:t>הנזק</w:t>
      </w:r>
      <w:r w:rsidR="00213930">
        <w:rPr>
          <w:rFonts w:ascii="Arial" w:hint="cs"/>
          <w:rtl/>
        </w:rPr>
        <w:t xml:space="preserve">, </w:t>
      </w:r>
      <w:r w:rsidR="00213930">
        <w:rPr>
          <w:rFonts w:hint="cs"/>
          <w:rtl/>
          <w:lang w:bidi="he-IL"/>
        </w:rPr>
        <w:t>האם</w:t>
      </w:r>
      <w:r w:rsidR="00213930">
        <w:rPr>
          <w:rFonts w:ascii="Arial" w:hint="cs"/>
          <w:rtl/>
        </w:rPr>
        <w:t xml:space="preserve"> </w:t>
      </w:r>
      <w:r w:rsidR="00213930">
        <w:rPr>
          <w:rFonts w:hint="cs"/>
          <w:rtl/>
          <w:lang w:bidi="he-IL"/>
        </w:rPr>
        <w:t>יורט</w:t>
      </w:r>
      <w:r w:rsidR="00213930">
        <w:rPr>
          <w:rFonts w:ascii="Arial" w:hint="cs"/>
          <w:rtl/>
        </w:rPr>
        <w:t xml:space="preserve">, </w:t>
      </w:r>
      <w:r w:rsidR="00213930">
        <w:rPr>
          <w:rFonts w:hint="cs"/>
          <w:rtl/>
          <w:lang w:bidi="he-IL"/>
        </w:rPr>
        <w:t>על</w:t>
      </w:r>
      <w:r w:rsidR="00213930">
        <w:rPr>
          <w:rFonts w:ascii="Arial" w:hint="cs"/>
          <w:rtl/>
        </w:rPr>
        <w:t xml:space="preserve"> </w:t>
      </w:r>
      <w:r w:rsidR="00213930">
        <w:rPr>
          <w:rFonts w:hint="cs"/>
          <w:rtl/>
          <w:lang w:bidi="he-IL"/>
        </w:rPr>
        <w:t>ידי</w:t>
      </w:r>
      <w:r w:rsidR="00213930">
        <w:rPr>
          <w:rFonts w:ascii="Arial" w:hint="cs"/>
          <w:rtl/>
        </w:rPr>
        <w:t xml:space="preserve"> </w:t>
      </w:r>
      <w:r w:rsidR="00213930">
        <w:rPr>
          <w:rFonts w:hint="cs"/>
          <w:rtl/>
          <w:lang w:bidi="he-IL"/>
        </w:rPr>
        <w:t>מי</w:t>
      </w:r>
      <w:r w:rsidR="00213930">
        <w:rPr>
          <w:rFonts w:ascii="Arial" w:hint="cs"/>
          <w:rtl/>
        </w:rPr>
        <w:t xml:space="preserve"> </w:t>
      </w:r>
      <w:r w:rsidR="00213930">
        <w:rPr>
          <w:rFonts w:hint="cs"/>
          <w:rtl/>
          <w:lang w:bidi="he-IL"/>
        </w:rPr>
        <w:t>יורט</w:t>
      </w:r>
      <w:r w:rsidR="00213930">
        <w:rPr>
          <w:rFonts w:ascii="Arial" w:hint="cs"/>
          <w:rtl/>
        </w:rPr>
        <w:t xml:space="preserve">, </w:t>
      </w:r>
      <w:r w:rsidR="00213930">
        <w:rPr>
          <w:rFonts w:hint="cs"/>
          <w:rtl/>
          <w:lang w:bidi="he-IL"/>
        </w:rPr>
        <w:t>אוסף</w:t>
      </w:r>
      <w:r w:rsidR="00213930">
        <w:rPr>
          <w:rFonts w:ascii="Arial" w:hint="cs"/>
          <w:rtl/>
        </w:rPr>
        <w:t xml:space="preserve"> </w:t>
      </w:r>
      <w:r w:rsidR="00213930">
        <w:rPr>
          <w:rFonts w:hint="cs"/>
          <w:rtl/>
          <w:lang w:bidi="he-IL"/>
        </w:rPr>
        <w:t>המשגרים</w:t>
      </w:r>
      <w:r w:rsidR="00213930">
        <w:rPr>
          <w:rFonts w:ascii="Arial" w:hint="cs"/>
          <w:rtl/>
        </w:rPr>
        <w:t xml:space="preserve">, </w:t>
      </w:r>
      <w:r w:rsidR="00213930">
        <w:rPr>
          <w:rFonts w:hint="cs"/>
          <w:rtl/>
          <w:lang w:bidi="he-IL"/>
        </w:rPr>
        <w:t>אוסף</w:t>
      </w:r>
      <w:r w:rsidR="00213930">
        <w:rPr>
          <w:rFonts w:ascii="Arial" w:hint="cs"/>
          <w:rtl/>
        </w:rPr>
        <w:t xml:space="preserve"> </w:t>
      </w:r>
      <w:r w:rsidR="00213930">
        <w:rPr>
          <w:rFonts w:hint="cs"/>
          <w:rtl/>
          <w:lang w:bidi="he-IL"/>
        </w:rPr>
        <w:t>המיירטים</w:t>
      </w:r>
      <w:r w:rsidR="00213930">
        <w:rPr>
          <w:rFonts w:ascii="Arial" w:hint="cs"/>
          <w:rtl/>
        </w:rPr>
        <w:t xml:space="preserve">  - </w:t>
      </w:r>
      <w:r w:rsidR="00213930">
        <w:rPr>
          <w:rFonts w:hint="cs"/>
          <w:rtl/>
          <w:lang w:bidi="he-IL"/>
        </w:rPr>
        <w:t>כל</w:t>
      </w:r>
      <w:r w:rsidR="00213930">
        <w:rPr>
          <w:rFonts w:ascii="Arial" w:hint="cs"/>
          <w:rtl/>
        </w:rPr>
        <w:t xml:space="preserve"> </w:t>
      </w:r>
      <w:r w:rsidR="00213930">
        <w:rPr>
          <w:rFonts w:hint="cs"/>
          <w:rtl/>
          <w:lang w:bidi="he-IL"/>
        </w:rPr>
        <w:t>המידע</w:t>
      </w:r>
      <w:r w:rsidR="00213930">
        <w:rPr>
          <w:rFonts w:ascii="Arial" w:hint="cs"/>
          <w:rtl/>
        </w:rPr>
        <w:t xml:space="preserve"> </w:t>
      </w:r>
      <w:r w:rsidR="00213930">
        <w:rPr>
          <w:rFonts w:hint="cs"/>
          <w:rtl/>
          <w:lang w:bidi="he-IL"/>
        </w:rPr>
        <w:t>של</w:t>
      </w:r>
      <w:r w:rsidR="00213930">
        <w:rPr>
          <w:rFonts w:ascii="Arial" w:hint="cs"/>
          <w:rtl/>
        </w:rPr>
        <w:t xml:space="preserve"> </w:t>
      </w:r>
      <w:r w:rsidR="00213930">
        <w:rPr>
          <w:rFonts w:hint="cs"/>
          <w:rtl/>
          <w:lang w:bidi="he-IL"/>
        </w:rPr>
        <w:t>התוכנית</w:t>
      </w:r>
      <w:r w:rsidR="00213930">
        <w:rPr>
          <w:rFonts w:ascii="Arial" w:hint="cs"/>
          <w:rtl/>
        </w:rPr>
        <w:t xml:space="preserve">) </w:t>
      </w:r>
      <w:del w:id="14" w:author="קרן כליף" w:date="2014-09-05T11:29:00Z">
        <w:r w:rsidR="00213930" w:rsidDel="00741FCD">
          <w:rPr>
            <w:rFonts w:hint="cs"/>
            <w:rtl/>
            <w:lang w:bidi="he-IL"/>
          </w:rPr>
          <w:delText>ולהציג</w:delText>
        </w:r>
        <w:r w:rsidR="00213930" w:rsidDel="00741FCD">
          <w:rPr>
            <w:rFonts w:ascii="Arial" w:hint="cs"/>
            <w:rtl/>
          </w:rPr>
          <w:delText xml:space="preserve"> </w:delText>
        </w:r>
      </w:del>
      <w:ins w:id="15" w:author="קרן כליף" w:date="2014-09-05T11:29:00Z">
        <w:r w:rsidR="00741FCD">
          <w:rPr>
            <w:rFonts w:hint="cs"/>
            <w:rtl/>
            <w:lang w:bidi="he-IL"/>
          </w:rPr>
          <w:t>עבור הצגת</w:t>
        </w:r>
        <w:r w:rsidR="00741FCD">
          <w:rPr>
            <w:rFonts w:ascii="Arial" w:hint="cs"/>
            <w:rtl/>
          </w:rPr>
          <w:t xml:space="preserve"> </w:t>
        </w:r>
      </w:ins>
      <w:r w:rsidR="00213930">
        <w:rPr>
          <w:rFonts w:hint="cs"/>
          <w:rtl/>
          <w:lang w:bidi="he-IL"/>
        </w:rPr>
        <w:t>דו</w:t>
      </w:r>
      <w:r w:rsidR="00213930">
        <w:rPr>
          <w:rFonts w:ascii="Arial" w:hint="cs"/>
          <w:rtl/>
        </w:rPr>
        <w:t>"</w:t>
      </w:r>
      <w:r w:rsidR="00213930">
        <w:rPr>
          <w:rFonts w:hint="cs"/>
          <w:rtl/>
          <w:lang w:bidi="he-IL"/>
        </w:rPr>
        <w:t>חות</w:t>
      </w:r>
      <w:r w:rsidR="00213930">
        <w:rPr>
          <w:rFonts w:ascii="Arial" w:hint="cs"/>
          <w:rtl/>
        </w:rPr>
        <w:t xml:space="preserve"> </w:t>
      </w:r>
      <w:r w:rsidR="00213930">
        <w:rPr>
          <w:rFonts w:hint="cs"/>
          <w:rtl/>
          <w:lang w:bidi="he-IL"/>
        </w:rPr>
        <w:t>כפי</w:t>
      </w:r>
      <w:r w:rsidR="00213930">
        <w:rPr>
          <w:rFonts w:ascii="Arial" w:hint="cs"/>
          <w:rtl/>
        </w:rPr>
        <w:t xml:space="preserve"> </w:t>
      </w:r>
      <w:r w:rsidR="00213930">
        <w:rPr>
          <w:rFonts w:hint="cs"/>
          <w:rtl/>
          <w:lang w:bidi="he-IL"/>
        </w:rPr>
        <w:t>שתוארו</w:t>
      </w:r>
      <w:r w:rsidR="00213930">
        <w:rPr>
          <w:rFonts w:ascii="Arial" w:hint="cs"/>
          <w:rtl/>
        </w:rPr>
        <w:t xml:space="preserve"> </w:t>
      </w:r>
      <w:r w:rsidR="00213930">
        <w:rPr>
          <w:rFonts w:hint="cs"/>
          <w:rtl/>
          <w:lang w:bidi="he-IL"/>
        </w:rPr>
        <w:t>לעיל</w:t>
      </w:r>
      <w:r w:rsidR="00213930" w:rsidRPr="00577D62">
        <w:rPr>
          <w:rFonts w:ascii="Arial" w:hint="cs"/>
          <w:rtl/>
        </w:rPr>
        <w:t>.</w:t>
      </w:r>
    </w:p>
    <w:p w:rsidR="00213930" w:rsidRPr="00577D62" w:rsidRDefault="00213930" w:rsidP="00CA524A">
      <w:pPr>
        <w:pStyle w:val="a8"/>
        <w:numPr>
          <w:ilvl w:val="0"/>
          <w:numId w:val="18"/>
        </w:numPr>
        <w:bidi/>
        <w:ind w:left="360"/>
        <w:rPr>
          <w:rFonts w:ascii="Arial"/>
          <w:rtl/>
        </w:rPr>
      </w:pPr>
      <w:r w:rsidRPr="00577D62">
        <w:rPr>
          <w:rFonts w:hint="cs"/>
          <w:rtl/>
          <w:lang w:bidi="he-IL"/>
        </w:rPr>
        <w:t>יש</w:t>
      </w:r>
      <w:r w:rsidRPr="00577D62">
        <w:rPr>
          <w:rFonts w:ascii="Arial" w:hint="cs"/>
          <w:rtl/>
        </w:rPr>
        <w:t xml:space="preserve"> </w:t>
      </w:r>
      <w:r w:rsidRPr="00577D62">
        <w:rPr>
          <w:rFonts w:hint="cs"/>
          <w:rtl/>
          <w:lang w:bidi="he-IL"/>
        </w:rPr>
        <w:t>להציג</w:t>
      </w:r>
      <w:r w:rsidRPr="00577D62">
        <w:rPr>
          <w:rFonts w:ascii="Arial" w:hint="cs"/>
          <w:rtl/>
        </w:rPr>
        <w:t xml:space="preserve"> </w:t>
      </w:r>
      <w:r w:rsidRPr="00577D62">
        <w:rPr>
          <w:rFonts w:hint="cs"/>
          <w:rtl/>
          <w:lang w:bidi="he-IL"/>
        </w:rPr>
        <w:t>באופן</w:t>
      </w:r>
      <w:r w:rsidRPr="00577D62">
        <w:rPr>
          <w:rFonts w:ascii="Arial" w:hint="cs"/>
          <w:rtl/>
        </w:rPr>
        <w:t xml:space="preserve"> </w:t>
      </w:r>
      <w:r w:rsidRPr="00577D62">
        <w:rPr>
          <w:rFonts w:hint="cs"/>
          <w:rtl/>
          <w:lang w:bidi="he-IL"/>
        </w:rPr>
        <w:t>ויזואלי</w:t>
      </w:r>
      <w:r w:rsidRPr="00577D62">
        <w:rPr>
          <w:rFonts w:ascii="Arial" w:hint="cs"/>
          <w:rtl/>
        </w:rPr>
        <w:t xml:space="preserve"> </w:t>
      </w:r>
      <w:r w:rsidR="00CA524A">
        <w:rPr>
          <w:rFonts w:hint="cs"/>
          <w:rtl/>
          <w:lang w:bidi="he-IL"/>
        </w:rPr>
        <w:t xml:space="preserve">לפחות </w:t>
      </w:r>
      <w:r w:rsidRPr="00577D62">
        <w:rPr>
          <w:rFonts w:hint="cs"/>
          <w:rtl/>
          <w:lang w:bidi="he-IL"/>
        </w:rPr>
        <w:t>את</w:t>
      </w:r>
      <w:r w:rsidRPr="00577D62">
        <w:rPr>
          <w:rFonts w:ascii="Arial" w:hint="cs"/>
          <w:rtl/>
        </w:rPr>
        <w:t xml:space="preserve"> </w:t>
      </w:r>
      <w:r w:rsidRPr="00577D62">
        <w:rPr>
          <w:rFonts w:hint="cs"/>
          <w:rtl/>
          <w:lang w:bidi="he-IL"/>
        </w:rPr>
        <w:t>הדברים</w:t>
      </w:r>
      <w:r w:rsidRPr="00577D62">
        <w:rPr>
          <w:rFonts w:ascii="Arial" w:hint="cs"/>
          <w:rtl/>
        </w:rPr>
        <w:t xml:space="preserve"> </w:t>
      </w:r>
      <w:r w:rsidRPr="00577D62">
        <w:rPr>
          <w:rFonts w:hint="cs"/>
          <w:rtl/>
          <w:lang w:bidi="he-IL"/>
        </w:rPr>
        <w:t>הבאים</w:t>
      </w:r>
      <w:r w:rsidRPr="00577D62">
        <w:rPr>
          <w:rFonts w:ascii="Arial" w:hint="cs"/>
          <w:rtl/>
        </w:rPr>
        <w:t>:</w:t>
      </w:r>
    </w:p>
    <w:p w:rsidR="00213930" w:rsidRDefault="00213930" w:rsidP="00CA524A">
      <w:pPr>
        <w:pStyle w:val="a8"/>
        <w:numPr>
          <w:ilvl w:val="1"/>
          <w:numId w:val="19"/>
        </w:numPr>
        <w:bidi/>
        <w:ind w:left="1178" w:hanging="425"/>
      </w:pPr>
      <w:r>
        <w:rPr>
          <w:rFonts w:hint="cs"/>
          <w:rtl/>
          <w:lang w:bidi="he-IL"/>
        </w:rPr>
        <w:t>משגרי הטילים</w:t>
      </w:r>
      <w:r>
        <w:rPr>
          <w:rFonts w:ascii="Arial" w:hint="cs"/>
          <w:rtl/>
        </w:rPr>
        <w:t xml:space="preserve">, </w:t>
      </w:r>
      <w:r>
        <w:rPr>
          <w:rFonts w:hint="cs"/>
          <w:rtl/>
          <w:lang w:bidi="he-IL"/>
        </w:rPr>
        <w:t>ולהסתירם אם אינם מוחבאים ואינם משגרים</w:t>
      </w:r>
    </w:p>
    <w:p w:rsidR="00213930" w:rsidRDefault="00213930" w:rsidP="00CA524A">
      <w:pPr>
        <w:pStyle w:val="a8"/>
        <w:numPr>
          <w:ilvl w:val="1"/>
          <w:numId w:val="19"/>
        </w:numPr>
        <w:bidi/>
        <w:ind w:left="1178" w:hanging="425"/>
      </w:pPr>
      <w:r>
        <w:rPr>
          <w:rFonts w:hint="cs"/>
          <w:rtl/>
          <w:lang w:bidi="he-IL"/>
        </w:rPr>
        <w:t>כלי ההשמדה להשמדת כלי ירוט ולהשמדת טילים</w:t>
      </w:r>
    </w:p>
    <w:p w:rsidR="00213930" w:rsidRDefault="00213930" w:rsidP="00CA524A">
      <w:pPr>
        <w:pStyle w:val="a8"/>
        <w:numPr>
          <w:ilvl w:val="1"/>
          <w:numId w:val="19"/>
        </w:numPr>
        <w:bidi/>
        <w:ind w:left="1178" w:hanging="425"/>
      </w:pPr>
      <w:r>
        <w:rPr>
          <w:rFonts w:hint="cs"/>
          <w:rtl/>
          <w:lang w:bidi="he-IL"/>
        </w:rPr>
        <w:t>ניסיונות</w:t>
      </w:r>
      <w:r>
        <w:rPr>
          <w:rFonts w:ascii="Arial" w:hint="cs"/>
          <w:rtl/>
        </w:rPr>
        <w:t xml:space="preserve"> </w:t>
      </w:r>
      <w:r>
        <w:rPr>
          <w:rFonts w:hint="cs"/>
          <w:rtl/>
          <w:lang w:bidi="he-IL"/>
        </w:rPr>
        <w:t>שיגור</w:t>
      </w:r>
      <w:r>
        <w:rPr>
          <w:rFonts w:ascii="Arial" w:hint="cs"/>
          <w:rtl/>
        </w:rPr>
        <w:t xml:space="preserve"> </w:t>
      </w:r>
      <w:r>
        <w:rPr>
          <w:rFonts w:hint="cs"/>
          <w:rtl/>
          <w:lang w:bidi="he-IL"/>
        </w:rPr>
        <w:t>וניסיונות</w:t>
      </w:r>
      <w:r>
        <w:rPr>
          <w:rFonts w:ascii="Arial" w:hint="cs"/>
          <w:rtl/>
        </w:rPr>
        <w:t xml:space="preserve"> </w:t>
      </w:r>
      <w:r>
        <w:rPr>
          <w:rFonts w:hint="cs"/>
          <w:rtl/>
          <w:lang w:bidi="he-IL"/>
        </w:rPr>
        <w:t>יירוט</w:t>
      </w:r>
      <w:r w:rsidR="00CA524A">
        <w:rPr>
          <w:rFonts w:hint="cs"/>
          <w:rtl/>
          <w:lang w:bidi="he-IL"/>
        </w:rPr>
        <w:t>. נחמד יהיה לראות את הטיל או המיירט "זזים" ו"נפגשים" באוויר.</w:t>
      </w:r>
    </w:p>
    <w:p w:rsidR="00213930" w:rsidRPr="00577D62" w:rsidRDefault="00213930" w:rsidP="00CA524A">
      <w:pPr>
        <w:pStyle w:val="a8"/>
        <w:numPr>
          <w:ilvl w:val="1"/>
          <w:numId w:val="19"/>
        </w:numPr>
        <w:bidi/>
        <w:ind w:left="1178" w:hanging="425"/>
      </w:pPr>
      <w:r>
        <w:rPr>
          <w:rFonts w:hint="cs"/>
          <w:rtl/>
          <w:lang w:bidi="he-IL"/>
        </w:rPr>
        <w:t>סה</w:t>
      </w:r>
      <w:r>
        <w:rPr>
          <w:rFonts w:ascii="Arial" w:hint="cs"/>
          <w:rtl/>
        </w:rPr>
        <w:t>"</w:t>
      </w:r>
      <w:r>
        <w:rPr>
          <w:rFonts w:hint="cs"/>
          <w:rtl/>
          <w:lang w:bidi="he-IL"/>
        </w:rPr>
        <w:t>כ הנזק המצטבר</w:t>
      </w:r>
    </w:p>
    <w:p w:rsidR="00213930" w:rsidRPr="004E6DC5" w:rsidRDefault="00213930" w:rsidP="00CA524A">
      <w:pPr>
        <w:pStyle w:val="a8"/>
        <w:bidi/>
        <w:ind w:left="360"/>
        <w:rPr>
          <w:rFonts w:ascii="Arial"/>
          <w:rtl/>
        </w:rPr>
      </w:pPr>
    </w:p>
    <w:p w:rsidR="00213930" w:rsidRPr="004E6DC5" w:rsidRDefault="00213930" w:rsidP="00CA524A">
      <w:pPr>
        <w:pStyle w:val="a8"/>
        <w:numPr>
          <w:ilvl w:val="0"/>
          <w:numId w:val="18"/>
        </w:numPr>
        <w:bidi/>
        <w:ind w:left="360"/>
        <w:rPr>
          <w:rFonts w:ascii="Arial"/>
          <w:rtl/>
        </w:rPr>
      </w:pPr>
      <w:r w:rsidRPr="004E6DC5">
        <w:rPr>
          <w:rFonts w:hint="cs"/>
          <w:rtl/>
          <w:lang w:bidi="he-IL"/>
        </w:rPr>
        <w:t>יש לתמוך בפעולות הבאות</w:t>
      </w:r>
      <w:r w:rsidRPr="004E6DC5">
        <w:rPr>
          <w:rFonts w:ascii="Arial" w:hint="cs"/>
          <w:rtl/>
        </w:rPr>
        <w:t>:</w:t>
      </w:r>
    </w:p>
    <w:p w:rsidR="00213930" w:rsidRDefault="00213930" w:rsidP="00CA524A">
      <w:pPr>
        <w:pStyle w:val="a8"/>
        <w:numPr>
          <w:ilvl w:val="1"/>
          <w:numId w:val="19"/>
        </w:numPr>
        <w:bidi/>
        <w:ind w:left="1178" w:hanging="425"/>
      </w:pPr>
      <w:r>
        <w:rPr>
          <w:rFonts w:hint="cs"/>
          <w:rtl/>
          <w:lang w:bidi="he-IL"/>
        </w:rPr>
        <w:t>הוספת כלי שיגור</w:t>
      </w:r>
    </w:p>
    <w:p w:rsidR="00213930" w:rsidRDefault="00213930" w:rsidP="00CA524A">
      <w:pPr>
        <w:pStyle w:val="a8"/>
        <w:numPr>
          <w:ilvl w:val="1"/>
          <w:numId w:val="19"/>
        </w:numPr>
        <w:bidi/>
        <w:ind w:left="1178" w:hanging="425"/>
      </w:pPr>
      <w:r>
        <w:rPr>
          <w:rFonts w:hint="cs"/>
          <w:rtl/>
          <w:lang w:bidi="he-IL"/>
        </w:rPr>
        <w:t>שיגור טיל</w:t>
      </w:r>
    </w:p>
    <w:p w:rsidR="00213930" w:rsidRDefault="00213930" w:rsidP="00CA524A">
      <w:pPr>
        <w:pStyle w:val="a8"/>
        <w:numPr>
          <w:ilvl w:val="1"/>
          <w:numId w:val="19"/>
        </w:numPr>
        <w:bidi/>
        <w:ind w:left="1178" w:hanging="425"/>
      </w:pPr>
      <w:r>
        <w:rPr>
          <w:rFonts w:hint="cs"/>
          <w:rtl/>
          <w:lang w:bidi="he-IL"/>
        </w:rPr>
        <w:t>בחירת יירוט כלי שיגור</w:t>
      </w:r>
    </w:p>
    <w:p w:rsidR="00213930" w:rsidRDefault="00213930" w:rsidP="00CA524A">
      <w:pPr>
        <w:pStyle w:val="a8"/>
        <w:numPr>
          <w:ilvl w:val="1"/>
          <w:numId w:val="19"/>
        </w:numPr>
        <w:bidi/>
        <w:ind w:left="1178" w:hanging="425"/>
      </w:pPr>
      <w:r>
        <w:rPr>
          <w:rFonts w:hint="cs"/>
          <w:rtl/>
          <w:lang w:bidi="he-IL"/>
        </w:rPr>
        <w:t>בחירת יירוט טיל</w:t>
      </w:r>
    </w:p>
    <w:p w:rsidR="00CA524A" w:rsidRDefault="00CA524A" w:rsidP="00CA524A">
      <w:pPr>
        <w:pStyle w:val="a8"/>
        <w:bidi/>
        <w:ind w:left="0"/>
        <w:rPr>
          <w:rtl/>
          <w:lang w:bidi="he-IL"/>
        </w:rPr>
      </w:pPr>
    </w:p>
    <w:p w:rsidR="00CA524A" w:rsidRDefault="00CA524A" w:rsidP="00CA524A">
      <w:pPr>
        <w:pStyle w:val="a8"/>
        <w:numPr>
          <w:ilvl w:val="0"/>
          <w:numId w:val="18"/>
        </w:numPr>
        <w:bidi/>
        <w:ind w:left="360"/>
        <w:rPr>
          <w:rtl/>
          <w:lang w:bidi="he-IL"/>
        </w:rPr>
      </w:pPr>
      <w:r>
        <w:rPr>
          <w:rFonts w:hint="cs"/>
          <w:rtl/>
          <w:lang w:bidi="he-IL"/>
        </w:rPr>
        <w:t>יש לדאוג בכל שלב שיהיה ברור ויזואלית מה קורה במערכת עבור כל אובייקט (בין אם ע"י תזוזה או עם טקסט או אייקון לידו).</w:t>
      </w:r>
    </w:p>
    <w:p w:rsidR="00CA524A" w:rsidRDefault="00CA524A" w:rsidP="00CA524A">
      <w:pPr>
        <w:pStyle w:val="a8"/>
        <w:bidi/>
        <w:ind w:left="360"/>
      </w:pPr>
    </w:p>
    <w:p w:rsidR="00CA524A" w:rsidRDefault="00CA524A" w:rsidP="00CA524A">
      <w:pPr>
        <w:pStyle w:val="a8"/>
        <w:numPr>
          <w:ilvl w:val="0"/>
          <w:numId w:val="18"/>
        </w:numPr>
        <w:bidi/>
        <w:spacing w:after="0" w:line="240" w:lineRule="auto"/>
        <w:ind w:left="360"/>
        <w:jc w:val="both"/>
      </w:pPr>
      <w:r>
        <w:rPr>
          <w:rFonts w:hint="cs"/>
          <w:rtl/>
          <w:lang w:bidi="he-IL"/>
        </w:rPr>
        <w:t>יש</w:t>
      </w:r>
      <w:r>
        <w:rPr>
          <w:rFonts w:ascii="Arial" w:hint="cs"/>
          <w:rtl/>
        </w:rPr>
        <w:t xml:space="preserve"> </w:t>
      </w:r>
      <w:r>
        <w:rPr>
          <w:rFonts w:hint="cs"/>
          <w:rtl/>
          <w:lang w:bidi="he-IL"/>
        </w:rPr>
        <w:t>לכתוב</w:t>
      </w:r>
      <w:r>
        <w:rPr>
          <w:rFonts w:ascii="Arial" w:hint="cs"/>
          <w:rtl/>
        </w:rPr>
        <w:t xml:space="preserve"> </w:t>
      </w:r>
      <w:r>
        <w:rPr>
          <w:rFonts w:hint="cs"/>
          <w:rtl/>
          <w:lang w:bidi="he-IL"/>
        </w:rPr>
        <w:t>מנגנון</w:t>
      </w:r>
      <w:r>
        <w:rPr>
          <w:rFonts w:ascii="Arial" w:hint="cs"/>
          <w:rtl/>
        </w:rPr>
        <w:t xml:space="preserve"> </w:t>
      </w:r>
      <w:r>
        <w:rPr>
          <w:rFonts w:hint="cs"/>
          <w:rtl/>
          <w:lang w:bidi="he-IL"/>
        </w:rPr>
        <w:t>של</w:t>
      </w:r>
      <w:r>
        <w:rPr>
          <w:rFonts w:ascii="Arial" w:hint="cs"/>
          <w:rtl/>
        </w:rPr>
        <w:t xml:space="preserve"> </w:t>
      </w:r>
      <w:r>
        <w:t>client-server</w:t>
      </w:r>
      <w:r>
        <w:rPr>
          <w:rFonts w:ascii="Arial" w:hint="cs"/>
          <w:rtl/>
        </w:rPr>
        <w:t xml:space="preserve"> </w:t>
      </w:r>
      <w:r>
        <w:rPr>
          <w:rFonts w:hint="cs"/>
          <w:rtl/>
          <w:lang w:bidi="he-IL"/>
        </w:rPr>
        <w:t>אשר</w:t>
      </w:r>
      <w:r>
        <w:rPr>
          <w:rFonts w:ascii="Arial" w:hint="cs"/>
          <w:rtl/>
        </w:rPr>
        <w:t xml:space="preserve"> </w:t>
      </w:r>
      <w:r>
        <w:rPr>
          <w:rFonts w:hint="cs"/>
          <w:rtl/>
          <w:lang w:bidi="he-IL"/>
        </w:rPr>
        <w:t>הקליינט</w:t>
      </w:r>
      <w:r>
        <w:rPr>
          <w:rFonts w:ascii="Arial" w:hint="cs"/>
          <w:rtl/>
        </w:rPr>
        <w:t xml:space="preserve"> </w:t>
      </w:r>
      <w:r>
        <w:rPr>
          <w:rFonts w:hint="cs"/>
          <w:rtl/>
          <w:lang w:bidi="he-IL"/>
        </w:rPr>
        <w:t>ישלח</w:t>
      </w:r>
      <w:r>
        <w:rPr>
          <w:rFonts w:ascii="Arial" w:hint="cs"/>
          <w:rtl/>
        </w:rPr>
        <w:t xml:space="preserve"> </w:t>
      </w:r>
      <w:r>
        <w:rPr>
          <w:rFonts w:hint="cs"/>
          <w:rtl/>
          <w:lang w:bidi="he-IL"/>
        </w:rPr>
        <w:t>הודעות</w:t>
      </w:r>
      <w:r>
        <w:rPr>
          <w:rFonts w:ascii="Arial" w:hint="cs"/>
          <w:rtl/>
        </w:rPr>
        <w:t xml:space="preserve"> </w:t>
      </w:r>
      <w:r>
        <w:rPr>
          <w:rFonts w:hint="cs"/>
          <w:rtl/>
          <w:lang w:bidi="he-IL"/>
        </w:rPr>
        <w:t>לסרבר</w:t>
      </w:r>
      <w:r>
        <w:rPr>
          <w:rFonts w:ascii="Arial" w:hint="cs"/>
          <w:rtl/>
        </w:rPr>
        <w:t xml:space="preserve"> </w:t>
      </w:r>
      <w:r>
        <w:rPr>
          <w:rFonts w:hint="cs"/>
          <w:rtl/>
          <w:lang w:bidi="he-IL"/>
        </w:rPr>
        <w:t>עם בקשות להוספת</w:t>
      </w:r>
      <w:r>
        <w:rPr>
          <w:rFonts w:ascii="Arial" w:hint="cs"/>
          <w:rtl/>
        </w:rPr>
        <w:t xml:space="preserve"> </w:t>
      </w:r>
      <w:r>
        <w:rPr>
          <w:rFonts w:hint="cs"/>
          <w:rtl/>
          <w:lang w:bidi="he-IL"/>
        </w:rPr>
        <w:t>משגרי</w:t>
      </w:r>
      <w:r>
        <w:rPr>
          <w:rFonts w:ascii="Arial" w:hint="cs"/>
          <w:rtl/>
        </w:rPr>
        <w:t xml:space="preserve"> </w:t>
      </w:r>
      <w:r>
        <w:rPr>
          <w:rFonts w:hint="cs"/>
          <w:rtl/>
          <w:lang w:bidi="he-IL"/>
        </w:rPr>
        <w:t>טילים או שיגור טילים (כלומר, אפשרות מרוחקת להפעיל פעולות בצד של "הרעים").</w:t>
      </w:r>
      <w:r>
        <w:rPr>
          <w:rFonts w:ascii="Arial" w:hint="cs"/>
          <w:rtl/>
        </w:rPr>
        <w:t xml:space="preserve"> </w:t>
      </w:r>
      <w:r>
        <w:rPr>
          <w:rFonts w:hint="cs"/>
          <w:rtl/>
          <w:lang w:bidi="he-IL"/>
        </w:rPr>
        <w:t>הסרבר יחזיר הודעה עם סטטוס הפעולה (אינדיקציה להצלחה).</w:t>
      </w:r>
      <w:r>
        <w:rPr>
          <w:rFonts w:ascii="Arial" w:hint="cs"/>
          <w:rtl/>
        </w:rPr>
        <w:t xml:space="preserve"> </w:t>
      </w:r>
      <w:r>
        <w:rPr>
          <w:rFonts w:hint="cs"/>
          <w:rtl/>
          <w:lang w:bidi="he-IL"/>
        </w:rPr>
        <w:t>עליכם</w:t>
      </w:r>
      <w:r>
        <w:rPr>
          <w:rFonts w:ascii="Arial" w:hint="cs"/>
          <w:rtl/>
        </w:rPr>
        <w:t xml:space="preserve"> </w:t>
      </w:r>
      <w:r>
        <w:rPr>
          <w:rFonts w:hint="cs"/>
          <w:rtl/>
          <w:lang w:bidi="he-IL"/>
        </w:rPr>
        <w:t>להחליט</w:t>
      </w:r>
      <w:r>
        <w:rPr>
          <w:rFonts w:ascii="Arial" w:hint="cs"/>
          <w:rtl/>
        </w:rPr>
        <w:t xml:space="preserve"> </w:t>
      </w:r>
      <w:r>
        <w:rPr>
          <w:rFonts w:hint="cs"/>
          <w:rtl/>
          <w:lang w:bidi="he-IL"/>
        </w:rPr>
        <w:t>איפה</w:t>
      </w:r>
      <w:r>
        <w:rPr>
          <w:rFonts w:ascii="Arial" w:hint="cs"/>
          <w:rtl/>
        </w:rPr>
        <w:t xml:space="preserve"> </w:t>
      </w:r>
      <w:r>
        <w:rPr>
          <w:rFonts w:hint="cs"/>
          <w:rtl/>
          <w:lang w:bidi="he-IL"/>
        </w:rPr>
        <w:t>למקם</w:t>
      </w:r>
      <w:r>
        <w:rPr>
          <w:rFonts w:ascii="Arial" w:hint="cs"/>
          <w:rtl/>
        </w:rPr>
        <w:t xml:space="preserve"> </w:t>
      </w:r>
      <w:r>
        <w:rPr>
          <w:rFonts w:hint="cs"/>
          <w:rtl/>
          <w:lang w:bidi="he-IL"/>
        </w:rPr>
        <w:t>את</w:t>
      </w:r>
      <w:r>
        <w:rPr>
          <w:rFonts w:ascii="Arial" w:hint="cs"/>
          <w:rtl/>
        </w:rPr>
        <w:t xml:space="preserve"> </w:t>
      </w:r>
      <w:r>
        <w:rPr>
          <w:rFonts w:hint="cs"/>
          <w:rtl/>
          <w:lang w:bidi="he-IL"/>
        </w:rPr>
        <w:t>הסרבר</w:t>
      </w:r>
      <w:r>
        <w:rPr>
          <w:rFonts w:ascii="Arial" w:hint="cs"/>
          <w:rtl/>
        </w:rPr>
        <w:t xml:space="preserve"> </w:t>
      </w:r>
      <w:r>
        <w:rPr>
          <w:rFonts w:hint="cs"/>
          <w:rtl/>
          <w:lang w:bidi="he-IL"/>
        </w:rPr>
        <w:t>ב</w:t>
      </w:r>
      <w:r>
        <w:rPr>
          <w:rFonts w:ascii="Arial" w:hint="cs"/>
          <w:rtl/>
        </w:rPr>
        <w:t xml:space="preserve">- </w:t>
      </w:r>
      <w:r>
        <w:t xml:space="preserve">BL </w:t>
      </w:r>
      <w:r>
        <w:rPr>
          <w:rFonts w:ascii="Arial" w:hint="cs"/>
          <w:rtl/>
        </w:rPr>
        <w:t xml:space="preserve">  </w:t>
      </w:r>
      <w:r>
        <w:rPr>
          <w:rFonts w:hint="cs"/>
          <w:rtl/>
          <w:lang w:bidi="he-IL"/>
        </w:rPr>
        <w:t>שלכם</w:t>
      </w:r>
      <w:r>
        <w:rPr>
          <w:rFonts w:ascii="Arial" w:hint="cs"/>
          <w:rtl/>
        </w:rPr>
        <w:t xml:space="preserve">. </w:t>
      </w:r>
    </w:p>
    <w:p w:rsidR="00CA524A" w:rsidRDefault="00CA524A" w:rsidP="00CA524A">
      <w:pPr>
        <w:pStyle w:val="a8"/>
        <w:bidi/>
        <w:spacing w:after="0" w:line="240" w:lineRule="auto"/>
        <w:ind w:left="360"/>
        <w:jc w:val="both"/>
        <w:rPr>
          <w:ins w:id="16" w:author="קרן כליף" w:date="2014-09-05T11:30:00Z"/>
          <w:rtl/>
          <w:lang w:bidi="he-IL"/>
        </w:rPr>
      </w:pPr>
      <w:r w:rsidRPr="00CA524A">
        <w:rPr>
          <w:rFonts w:hint="cs"/>
          <w:u w:val="single"/>
          <w:rtl/>
          <w:lang w:bidi="he-IL"/>
        </w:rPr>
        <w:t>שימו לב</w:t>
      </w:r>
      <w:r>
        <w:rPr>
          <w:rFonts w:hint="cs"/>
          <w:rtl/>
          <w:lang w:bidi="he-IL"/>
        </w:rPr>
        <w:t xml:space="preserve">: מנגנון ה- </w:t>
      </w:r>
      <w:r>
        <w:rPr>
          <w:lang w:bidi="he-IL"/>
        </w:rPr>
        <w:t>client-server</w:t>
      </w:r>
      <w:r>
        <w:rPr>
          <w:rFonts w:hint="cs"/>
          <w:rtl/>
          <w:lang w:bidi="he-IL"/>
        </w:rPr>
        <w:t xml:space="preserve"> צריך להיות ממומש כך שישלח אובייקטים ולא מחרוזות.</w:t>
      </w:r>
    </w:p>
    <w:p w:rsidR="00741FCD" w:rsidRPr="00010F71" w:rsidRDefault="00741FCD" w:rsidP="00741FCD">
      <w:pPr>
        <w:pStyle w:val="a8"/>
        <w:bidi/>
        <w:spacing w:after="0" w:line="240" w:lineRule="auto"/>
        <w:ind w:left="360"/>
        <w:jc w:val="both"/>
        <w:rPr>
          <w:rtl/>
          <w:lang w:bidi="he-IL"/>
        </w:rPr>
      </w:pPr>
      <w:ins w:id="17" w:author="קרן כליף" w:date="2014-09-05T11:30:00Z">
        <w:r>
          <w:rPr>
            <w:rFonts w:hint="cs"/>
            <w:u w:val="single"/>
            <w:rtl/>
            <w:lang w:bidi="he-IL"/>
          </w:rPr>
          <w:t>ממשק המשתמש של ה</w:t>
        </w:r>
        <w:r w:rsidRPr="00741FCD">
          <w:rPr>
            <w:rFonts w:hint="cs"/>
            <w:rtl/>
            <w:lang w:bidi="he-IL"/>
          </w:rPr>
          <w:t>-</w:t>
        </w:r>
        <w:r>
          <w:rPr>
            <w:rFonts w:hint="cs"/>
            <w:rtl/>
            <w:lang w:bidi="he-IL"/>
          </w:rPr>
          <w:t xml:space="preserve"> </w:t>
        </w:r>
        <w:r>
          <w:rPr>
            <w:lang w:bidi="he-IL"/>
          </w:rPr>
          <w:t>client</w:t>
        </w:r>
        <w:r>
          <w:rPr>
            <w:rFonts w:hint="cs"/>
            <w:rtl/>
            <w:lang w:bidi="he-IL"/>
          </w:rPr>
          <w:t xml:space="preserve"> ימומש ב- </w:t>
        </w:r>
        <w:r>
          <w:rPr>
            <w:lang w:bidi="he-IL"/>
          </w:rPr>
          <w:t>JavaFX</w:t>
        </w:r>
        <w:r>
          <w:rPr>
            <w:rFonts w:hint="cs"/>
            <w:rtl/>
            <w:lang w:bidi="he-IL"/>
          </w:rPr>
          <w:t>.</w:t>
        </w:r>
      </w:ins>
    </w:p>
    <w:p w:rsidR="00213930" w:rsidRDefault="00213930" w:rsidP="00CA524A">
      <w:pPr>
        <w:pStyle w:val="a8"/>
        <w:ind w:left="0"/>
        <w:rPr>
          <w:rFonts w:ascii="Arial"/>
          <w:rtl/>
        </w:rPr>
      </w:pPr>
    </w:p>
    <w:p w:rsidR="00213930" w:rsidRDefault="00213930" w:rsidP="00CA524A">
      <w:pPr>
        <w:pStyle w:val="a8"/>
        <w:numPr>
          <w:ilvl w:val="0"/>
          <w:numId w:val="18"/>
        </w:numPr>
        <w:bidi/>
        <w:ind w:left="360"/>
        <w:jc w:val="both"/>
        <w:rPr>
          <w:rFonts w:ascii="Arial" w:hAnsiTheme="minorBidi"/>
          <w:rtl/>
        </w:rPr>
      </w:pPr>
      <w:r w:rsidRPr="00213930">
        <w:rPr>
          <w:rFonts w:asciiTheme="minorBidi" w:hAnsiTheme="minorBidi" w:hint="cs"/>
          <w:rtl/>
          <w:lang w:bidi="he-IL"/>
        </w:rPr>
        <w:t>יש</w:t>
      </w:r>
      <w:r w:rsidRPr="00213930">
        <w:rPr>
          <w:rFonts w:ascii="Arial" w:hAnsiTheme="minorBidi" w:hint="cs"/>
          <w:rtl/>
        </w:rPr>
        <w:t xml:space="preserve"> </w:t>
      </w:r>
      <w:r w:rsidRPr="00213930">
        <w:rPr>
          <w:rFonts w:asciiTheme="minorBidi" w:hAnsiTheme="minorBidi" w:hint="cs"/>
          <w:rtl/>
          <w:lang w:bidi="he-IL"/>
        </w:rPr>
        <w:t>לאפשר</w:t>
      </w:r>
      <w:r w:rsidRPr="00213930">
        <w:rPr>
          <w:rFonts w:ascii="Arial" w:hAnsiTheme="minorBidi" w:hint="cs"/>
          <w:rtl/>
        </w:rPr>
        <w:t xml:space="preserve"> </w:t>
      </w:r>
      <w:r w:rsidRPr="00213930">
        <w:rPr>
          <w:rFonts w:asciiTheme="minorBidi" w:hAnsiTheme="minorBidi" w:hint="cs"/>
          <w:rtl/>
          <w:lang w:bidi="he-IL"/>
        </w:rPr>
        <w:t>הצגת</w:t>
      </w:r>
      <w:r w:rsidRPr="00213930">
        <w:rPr>
          <w:rFonts w:ascii="Arial" w:hAnsiTheme="minorBidi" w:hint="cs"/>
          <w:rtl/>
        </w:rPr>
        <w:t xml:space="preserve"> </w:t>
      </w:r>
      <w:r>
        <w:rPr>
          <w:rFonts w:asciiTheme="minorBidi" w:hAnsiTheme="minorBidi" w:hint="cs"/>
          <w:rtl/>
          <w:lang w:bidi="he-IL"/>
        </w:rPr>
        <w:t>הסיכום</w:t>
      </w:r>
      <w:r>
        <w:rPr>
          <w:rFonts w:ascii="Arial" w:hAnsiTheme="minorBidi" w:hint="cs"/>
          <w:rtl/>
        </w:rPr>
        <w:t xml:space="preserve"> </w:t>
      </w:r>
      <w:r>
        <w:rPr>
          <w:rFonts w:asciiTheme="minorBidi" w:hAnsiTheme="minorBidi" w:hint="cs"/>
          <w:rtl/>
          <w:lang w:bidi="he-IL"/>
        </w:rPr>
        <w:t>הסטטיסטי</w:t>
      </w:r>
      <w:r w:rsidRPr="00213930">
        <w:rPr>
          <w:rFonts w:ascii="Arial" w:hAnsiTheme="minorBidi" w:hint="cs"/>
          <w:rtl/>
        </w:rPr>
        <w:t xml:space="preserve"> </w:t>
      </w:r>
      <w:r w:rsidRPr="00213930">
        <w:rPr>
          <w:rFonts w:asciiTheme="minorBidi" w:hAnsiTheme="minorBidi" w:hint="cs"/>
          <w:rtl/>
          <w:lang w:bidi="he-IL"/>
        </w:rPr>
        <w:t>עבור</w:t>
      </w:r>
      <w:r w:rsidRPr="00213930">
        <w:rPr>
          <w:rFonts w:ascii="Arial" w:hAnsiTheme="minorBidi" w:hint="cs"/>
          <w:rtl/>
        </w:rPr>
        <w:t xml:space="preserve"> </w:t>
      </w:r>
      <w:r w:rsidRPr="00213930">
        <w:rPr>
          <w:rFonts w:asciiTheme="minorBidi" w:hAnsiTheme="minorBidi" w:hint="cs"/>
          <w:rtl/>
          <w:lang w:bidi="he-IL"/>
        </w:rPr>
        <w:t>טווח</w:t>
      </w:r>
      <w:r w:rsidRPr="00213930">
        <w:rPr>
          <w:rFonts w:ascii="Arial" w:hAnsiTheme="minorBidi" w:hint="cs"/>
          <w:rtl/>
        </w:rPr>
        <w:t xml:space="preserve"> </w:t>
      </w:r>
      <w:r w:rsidRPr="00213930">
        <w:rPr>
          <w:rFonts w:asciiTheme="minorBidi" w:hAnsiTheme="minorBidi" w:hint="cs"/>
          <w:rtl/>
          <w:lang w:bidi="he-IL"/>
        </w:rPr>
        <w:t>תאריכים</w:t>
      </w:r>
      <w:r w:rsidRPr="00213930">
        <w:rPr>
          <w:rFonts w:ascii="Arial" w:hAnsiTheme="minorBidi" w:hint="cs"/>
          <w:rtl/>
        </w:rPr>
        <w:t xml:space="preserve"> </w:t>
      </w:r>
      <w:r>
        <w:rPr>
          <w:rFonts w:asciiTheme="minorBidi" w:hAnsiTheme="minorBidi" w:hint="cs"/>
          <w:rtl/>
          <w:lang w:bidi="he-IL"/>
        </w:rPr>
        <w:t>שיבחר</w:t>
      </w:r>
      <w:r>
        <w:rPr>
          <w:rFonts w:ascii="Arial" w:hAnsiTheme="minorBidi" w:hint="cs"/>
          <w:rtl/>
        </w:rPr>
        <w:t xml:space="preserve"> </w:t>
      </w:r>
      <w:r>
        <w:rPr>
          <w:rFonts w:asciiTheme="minorBidi" w:hAnsiTheme="minorBidi" w:hint="cs"/>
          <w:rtl/>
          <w:lang w:bidi="he-IL"/>
        </w:rPr>
        <w:t>על</w:t>
      </w:r>
      <w:r>
        <w:rPr>
          <w:rFonts w:ascii="Arial" w:hAnsiTheme="minorBidi" w:hint="cs"/>
          <w:rtl/>
        </w:rPr>
        <w:t>-</w:t>
      </w:r>
      <w:r>
        <w:rPr>
          <w:rFonts w:asciiTheme="minorBidi" w:hAnsiTheme="minorBidi" w:hint="cs"/>
          <w:rtl/>
          <w:lang w:bidi="he-IL"/>
        </w:rPr>
        <w:t>ידי</w:t>
      </w:r>
      <w:r>
        <w:rPr>
          <w:rFonts w:ascii="Arial" w:hAnsiTheme="minorBidi" w:hint="cs"/>
          <w:rtl/>
        </w:rPr>
        <w:t xml:space="preserve"> </w:t>
      </w:r>
      <w:r>
        <w:rPr>
          <w:rFonts w:asciiTheme="minorBidi" w:hAnsiTheme="minorBidi" w:hint="cs"/>
          <w:rtl/>
          <w:lang w:bidi="he-IL"/>
        </w:rPr>
        <w:t>המשתמש</w:t>
      </w:r>
      <w:r w:rsidRPr="00213930">
        <w:rPr>
          <w:rFonts w:ascii="Arial" w:hAnsiTheme="minorBidi" w:hint="cs"/>
          <w:rtl/>
        </w:rPr>
        <w:t>.</w:t>
      </w:r>
    </w:p>
    <w:p w:rsidR="00213930" w:rsidRPr="004E6DC5" w:rsidRDefault="00213930" w:rsidP="00213930">
      <w:pPr>
        <w:pStyle w:val="a8"/>
        <w:ind w:left="0"/>
        <w:rPr>
          <w:rFonts w:ascii="Arial"/>
          <w:rtl/>
        </w:rPr>
      </w:pPr>
    </w:p>
    <w:p w:rsidR="00213930" w:rsidRPr="00CA524A" w:rsidRDefault="00213930" w:rsidP="00CA524A">
      <w:pPr>
        <w:pStyle w:val="3"/>
        <w:bidi/>
        <w:rPr>
          <w:rtl/>
          <w:lang w:bidi="he-IL"/>
        </w:rPr>
      </w:pPr>
      <w:r w:rsidRPr="00CA524A">
        <w:rPr>
          <w:rFonts w:hint="cs"/>
          <w:rtl/>
          <w:lang w:bidi="he-IL"/>
        </w:rPr>
        <w:t>חלק</w:t>
      </w:r>
      <w:r w:rsidRPr="00CA524A">
        <w:rPr>
          <w:rFonts w:ascii="Arial" w:hint="cs"/>
          <w:rtl/>
        </w:rPr>
        <w:t xml:space="preserve"> 3: </w:t>
      </w:r>
      <w:r w:rsidRPr="00CA524A">
        <w:rPr>
          <w:rFonts w:ascii="Arial"/>
          <w:rtl/>
        </w:rPr>
        <w:t xml:space="preserve"> </w:t>
      </w:r>
      <w:r w:rsidRPr="00CA524A">
        <w:rPr>
          <w:rtl/>
          <w:lang w:bidi="he-IL"/>
        </w:rPr>
        <w:t>ממשק</w:t>
      </w:r>
      <w:r w:rsidRPr="00CA524A">
        <w:rPr>
          <w:rFonts w:ascii="Arial"/>
          <w:rtl/>
        </w:rPr>
        <w:t xml:space="preserve"> </w:t>
      </w:r>
      <w:r w:rsidRPr="00CA524A">
        <w:rPr>
          <w:rtl/>
          <w:lang w:bidi="he-IL"/>
        </w:rPr>
        <w:t>משתמש</w:t>
      </w:r>
      <w:r w:rsidRPr="00CA524A">
        <w:rPr>
          <w:rFonts w:ascii="Arial"/>
          <w:rtl/>
        </w:rPr>
        <w:t xml:space="preserve"> </w:t>
      </w:r>
      <w:r w:rsidRPr="00CA524A">
        <w:rPr>
          <w:lang w:bidi="he-IL"/>
        </w:rPr>
        <w:t>WEB</w:t>
      </w:r>
      <w:r w:rsidRPr="00CA524A">
        <w:rPr>
          <w:rFonts w:ascii="Arial" w:hint="cs"/>
          <w:rtl/>
        </w:rPr>
        <w:t>'</w:t>
      </w:r>
      <w:r w:rsidRPr="00CA524A">
        <w:rPr>
          <w:rFonts w:hint="cs"/>
          <w:rtl/>
          <w:lang w:bidi="he-IL"/>
        </w:rPr>
        <w:t>י</w:t>
      </w:r>
      <w:r w:rsidRPr="00CA524A">
        <w:rPr>
          <w:rFonts w:ascii="Arial" w:hint="cs"/>
          <w:rtl/>
        </w:rPr>
        <w:t xml:space="preserve">, </w:t>
      </w:r>
      <w:r w:rsidRPr="00CA524A">
        <w:rPr>
          <w:rFonts w:hint="cs"/>
          <w:rtl/>
          <w:lang w:bidi="he-IL"/>
        </w:rPr>
        <w:t>שרת</w:t>
      </w:r>
      <w:r w:rsidRPr="00CA524A">
        <w:rPr>
          <w:rFonts w:ascii="Arial" w:hint="cs"/>
          <w:rtl/>
        </w:rPr>
        <w:t>-</w:t>
      </w:r>
      <w:r w:rsidRPr="00CA524A">
        <w:rPr>
          <w:rFonts w:hint="cs"/>
          <w:rtl/>
          <w:lang w:bidi="he-IL"/>
        </w:rPr>
        <w:t>לקוח</w:t>
      </w:r>
      <w:r w:rsidRPr="00CA524A">
        <w:rPr>
          <w:rFonts w:ascii="Arial" w:hint="cs"/>
          <w:rtl/>
        </w:rPr>
        <w:t xml:space="preserve">, </w:t>
      </w:r>
      <w:r w:rsidRPr="00CA524A">
        <w:rPr>
          <w:lang w:bidi="he-IL"/>
        </w:rPr>
        <w:t>SPRING</w:t>
      </w:r>
      <w:r w:rsidRPr="00CA524A">
        <w:rPr>
          <w:rFonts w:ascii="Arial" w:hint="cs"/>
          <w:rtl/>
        </w:rPr>
        <w:t xml:space="preserve"> </w:t>
      </w:r>
      <w:r w:rsidRPr="00CA524A">
        <w:rPr>
          <w:rFonts w:hint="cs"/>
          <w:rtl/>
          <w:lang w:bidi="he-IL"/>
        </w:rPr>
        <w:t>ו</w:t>
      </w:r>
      <w:r w:rsidRPr="00CA524A">
        <w:rPr>
          <w:rFonts w:ascii="Arial" w:hint="cs"/>
          <w:rtl/>
        </w:rPr>
        <w:t xml:space="preserve">- </w:t>
      </w:r>
      <w:r w:rsidRPr="00CA524A">
        <w:rPr>
          <w:lang w:bidi="he-IL"/>
        </w:rPr>
        <w:t xml:space="preserve">AOP </w:t>
      </w:r>
      <w:r w:rsidRPr="00CA524A">
        <w:rPr>
          <w:rFonts w:hint="cs"/>
          <w:rtl/>
          <w:lang w:bidi="he-IL"/>
        </w:rPr>
        <w:t>ו</w:t>
      </w:r>
      <w:r w:rsidRPr="00CA524A">
        <w:rPr>
          <w:rFonts w:ascii="Arial" w:hint="cs"/>
          <w:rtl/>
        </w:rPr>
        <w:t xml:space="preserve">- </w:t>
      </w:r>
      <w:r w:rsidRPr="00CA524A">
        <w:rPr>
          <w:lang w:bidi="he-IL"/>
        </w:rPr>
        <w:t>Web Services</w:t>
      </w:r>
      <w:r w:rsidR="00ED4B4F">
        <w:rPr>
          <w:rFonts w:hint="cs"/>
          <w:rtl/>
          <w:lang w:bidi="he-IL"/>
        </w:rPr>
        <w:t xml:space="preserve"> </w:t>
      </w:r>
      <w:r w:rsidR="00ED4B4F">
        <w:rPr>
          <w:rtl/>
          <w:lang w:bidi="he-IL"/>
        </w:rPr>
        <w:t>–</w:t>
      </w:r>
      <w:r w:rsidR="00ED4B4F">
        <w:rPr>
          <w:rFonts w:hint="cs"/>
          <w:rtl/>
          <w:lang w:bidi="he-IL"/>
        </w:rPr>
        <w:t xml:space="preserve"> </w:t>
      </w:r>
      <w:r w:rsidR="00ED4B4F" w:rsidRPr="00ED4B4F">
        <w:rPr>
          <w:rFonts w:hint="cs"/>
          <w:highlight w:val="yellow"/>
          <w:rtl/>
          <w:lang w:bidi="he-IL"/>
        </w:rPr>
        <w:t>שימו לב: חלק זה בוודאות יעודכן בהמשך!</w:t>
      </w:r>
    </w:p>
    <w:p w:rsidR="00213930" w:rsidRDefault="00213930" w:rsidP="00741FCD">
      <w:pPr>
        <w:pStyle w:val="a8"/>
        <w:numPr>
          <w:ilvl w:val="0"/>
          <w:numId w:val="20"/>
        </w:numPr>
        <w:bidi/>
        <w:spacing w:after="0" w:line="240" w:lineRule="auto"/>
        <w:ind w:left="360"/>
        <w:jc w:val="both"/>
      </w:pPr>
      <w:r>
        <w:rPr>
          <w:rFonts w:hint="cs"/>
          <w:rtl/>
          <w:lang w:bidi="he-IL"/>
        </w:rPr>
        <w:t>יש</w:t>
      </w:r>
      <w:r>
        <w:rPr>
          <w:rFonts w:ascii="Arial" w:hint="cs"/>
          <w:rtl/>
        </w:rPr>
        <w:t xml:space="preserve"> </w:t>
      </w:r>
      <w:r>
        <w:rPr>
          <w:rFonts w:hint="cs"/>
          <w:rtl/>
          <w:lang w:bidi="he-IL"/>
        </w:rPr>
        <w:t>לייצר</w:t>
      </w:r>
      <w:r>
        <w:rPr>
          <w:rFonts w:ascii="Arial" w:hint="cs"/>
          <w:rtl/>
        </w:rPr>
        <w:t xml:space="preserve"> </w:t>
      </w:r>
      <w:r>
        <w:rPr>
          <w:rFonts w:hint="cs"/>
          <w:rtl/>
          <w:lang w:bidi="he-IL"/>
        </w:rPr>
        <w:t>ממשק</w:t>
      </w:r>
      <w:r>
        <w:rPr>
          <w:rFonts w:ascii="Arial" w:hint="cs"/>
          <w:rtl/>
        </w:rPr>
        <w:t xml:space="preserve"> </w:t>
      </w:r>
      <w:r>
        <w:t xml:space="preserve">WEB </w:t>
      </w:r>
      <w:r>
        <w:rPr>
          <w:rFonts w:ascii="Arial" w:hint="cs"/>
          <w:rtl/>
        </w:rPr>
        <w:t xml:space="preserve"> </w:t>
      </w:r>
      <w:r>
        <w:rPr>
          <w:rFonts w:hint="cs"/>
          <w:rtl/>
          <w:lang w:bidi="he-IL"/>
        </w:rPr>
        <w:t>באמצעות</w:t>
      </w:r>
      <w:r>
        <w:rPr>
          <w:rFonts w:ascii="Arial" w:hint="cs"/>
          <w:rtl/>
        </w:rPr>
        <w:t xml:space="preserve"> </w:t>
      </w:r>
      <w:r>
        <w:t>servlet</w:t>
      </w:r>
      <w:r>
        <w:rPr>
          <w:rFonts w:ascii="Arial" w:hint="cs"/>
          <w:rtl/>
        </w:rPr>
        <w:t>'</w:t>
      </w:r>
      <w:r>
        <w:rPr>
          <w:rFonts w:hint="cs"/>
          <w:rtl/>
          <w:lang w:bidi="he-IL"/>
        </w:rPr>
        <w:t>ים</w:t>
      </w:r>
      <w:r>
        <w:rPr>
          <w:rFonts w:ascii="Arial" w:hint="cs"/>
          <w:rtl/>
        </w:rPr>
        <w:t xml:space="preserve"> </w:t>
      </w:r>
      <w:del w:id="18" w:author="קרן כליף" w:date="2014-09-05T11:30:00Z">
        <w:r w:rsidDel="00741FCD">
          <w:rPr>
            <w:rFonts w:hint="cs"/>
            <w:rtl/>
            <w:lang w:bidi="he-IL"/>
          </w:rPr>
          <w:delText>ו</w:delText>
        </w:r>
        <w:r w:rsidDel="00741FCD">
          <w:rPr>
            <w:rFonts w:ascii="Arial" w:hint="cs"/>
            <w:rtl/>
          </w:rPr>
          <w:delText xml:space="preserve">- </w:delText>
        </w:r>
        <w:r w:rsidDel="00741FCD">
          <w:delText xml:space="preserve">JSP </w:delText>
        </w:r>
        <w:r w:rsidDel="00741FCD">
          <w:rPr>
            <w:rFonts w:ascii="Arial" w:hint="cs"/>
            <w:rtl/>
          </w:rPr>
          <w:delText xml:space="preserve"> </w:delText>
        </w:r>
      </w:del>
      <w:r>
        <w:rPr>
          <w:rFonts w:hint="cs"/>
          <w:rtl/>
          <w:lang w:bidi="he-IL"/>
        </w:rPr>
        <w:t>שיבצע</w:t>
      </w:r>
      <w:r>
        <w:rPr>
          <w:rFonts w:ascii="Arial" w:hint="cs"/>
          <w:rtl/>
        </w:rPr>
        <w:t xml:space="preserve"> </w:t>
      </w:r>
      <w:r>
        <w:rPr>
          <w:rFonts w:hint="cs"/>
          <w:rtl/>
          <w:lang w:bidi="he-IL"/>
        </w:rPr>
        <w:t>את</w:t>
      </w:r>
      <w:r>
        <w:rPr>
          <w:rFonts w:ascii="Arial" w:hint="cs"/>
          <w:rtl/>
        </w:rPr>
        <w:t xml:space="preserve"> </w:t>
      </w:r>
      <w:r>
        <w:rPr>
          <w:rFonts w:hint="cs"/>
          <w:rtl/>
          <w:lang w:bidi="he-IL"/>
        </w:rPr>
        <w:t>כל</w:t>
      </w:r>
      <w:r>
        <w:rPr>
          <w:rFonts w:ascii="Arial" w:hint="cs"/>
          <w:rtl/>
        </w:rPr>
        <w:t xml:space="preserve"> </w:t>
      </w:r>
      <w:r>
        <w:rPr>
          <w:rFonts w:hint="cs"/>
          <w:rtl/>
          <w:lang w:bidi="he-IL"/>
        </w:rPr>
        <w:t>הפונקציונליות</w:t>
      </w:r>
      <w:r>
        <w:rPr>
          <w:rFonts w:ascii="Arial" w:hint="cs"/>
          <w:rtl/>
        </w:rPr>
        <w:t xml:space="preserve"> </w:t>
      </w:r>
      <w:r>
        <w:rPr>
          <w:rFonts w:hint="cs"/>
          <w:rtl/>
          <w:lang w:bidi="he-IL"/>
        </w:rPr>
        <w:t>של</w:t>
      </w:r>
      <w:r>
        <w:rPr>
          <w:rFonts w:ascii="Arial" w:hint="cs"/>
          <w:rtl/>
        </w:rPr>
        <w:t xml:space="preserve"> </w:t>
      </w:r>
      <w:r>
        <w:rPr>
          <w:rFonts w:hint="cs"/>
          <w:rtl/>
          <w:lang w:bidi="he-IL"/>
        </w:rPr>
        <w:t>ממשק</w:t>
      </w:r>
      <w:r>
        <w:rPr>
          <w:rFonts w:ascii="Arial" w:hint="cs"/>
          <w:rtl/>
        </w:rPr>
        <w:t xml:space="preserve"> </w:t>
      </w:r>
      <w:r>
        <w:rPr>
          <w:rFonts w:hint="cs"/>
          <w:rtl/>
          <w:lang w:bidi="he-IL"/>
        </w:rPr>
        <w:t>ה</w:t>
      </w:r>
      <w:r>
        <w:rPr>
          <w:rFonts w:ascii="Arial" w:hint="cs"/>
          <w:rtl/>
        </w:rPr>
        <w:t xml:space="preserve">- </w:t>
      </w:r>
      <w:r>
        <w:t xml:space="preserve">GUI </w:t>
      </w:r>
      <w:r>
        <w:rPr>
          <w:rFonts w:ascii="Arial" w:hint="cs"/>
          <w:rtl/>
        </w:rPr>
        <w:t xml:space="preserve"> </w:t>
      </w:r>
      <w:r>
        <w:rPr>
          <w:rFonts w:hint="cs"/>
          <w:rtl/>
          <w:lang w:bidi="he-IL"/>
        </w:rPr>
        <w:t>הקשורים</w:t>
      </w:r>
      <w:r>
        <w:rPr>
          <w:rFonts w:ascii="Arial" w:hint="cs"/>
          <w:rtl/>
        </w:rPr>
        <w:t xml:space="preserve"> </w:t>
      </w:r>
      <w:r>
        <w:rPr>
          <w:rFonts w:hint="cs"/>
          <w:rtl/>
          <w:lang w:bidi="he-IL"/>
        </w:rPr>
        <w:t>ליירוט</w:t>
      </w:r>
      <w:r>
        <w:rPr>
          <w:rFonts w:ascii="Arial" w:hint="cs"/>
          <w:rtl/>
        </w:rPr>
        <w:t xml:space="preserve"> </w:t>
      </w:r>
      <w:r>
        <w:rPr>
          <w:rFonts w:hint="cs"/>
          <w:rtl/>
          <w:lang w:bidi="he-IL"/>
        </w:rPr>
        <w:t>הטילים</w:t>
      </w:r>
      <w:r>
        <w:rPr>
          <w:rFonts w:ascii="Arial" w:hint="cs"/>
          <w:rtl/>
        </w:rPr>
        <w:t xml:space="preserve"> </w:t>
      </w:r>
      <w:r>
        <w:rPr>
          <w:rFonts w:hint="cs"/>
          <w:rtl/>
          <w:lang w:bidi="he-IL"/>
        </w:rPr>
        <w:t>והמשגרים</w:t>
      </w:r>
      <w:r>
        <w:rPr>
          <w:rFonts w:ascii="Arial" w:hint="cs"/>
          <w:rtl/>
        </w:rPr>
        <w:t xml:space="preserve"> (</w:t>
      </w:r>
      <w:r>
        <w:rPr>
          <w:rFonts w:hint="cs"/>
          <w:rtl/>
          <w:lang w:bidi="he-IL"/>
        </w:rPr>
        <w:t>כלומר</w:t>
      </w:r>
      <w:r>
        <w:rPr>
          <w:rFonts w:ascii="Arial" w:hint="cs"/>
          <w:rtl/>
        </w:rPr>
        <w:t xml:space="preserve"> </w:t>
      </w:r>
      <w:r>
        <w:rPr>
          <w:rFonts w:hint="cs"/>
          <w:rtl/>
          <w:lang w:bidi="he-IL"/>
        </w:rPr>
        <w:t>הצד</w:t>
      </w:r>
      <w:r>
        <w:rPr>
          <w:rFonts w:ascii="Arial" w:hint="cs"/>
          <w:rtl/>
        </w:rPr>
        <w:t xml:space="preserve"> </w:t>
      </w:r>
      <w:r>
        <w:rPr>
          <w:rFonts w:hint="cs"/>
          <w:rtl/>
          <w:lang w:bidi="he-IL"/>
        </w:rPr>
        <w:t>של</w:t>
      </w:r>
      <w:r>
        <w:rPr>
          <w:rFonts w:ascii="Arial" w:hint="cs"/>
          <w:rtl/>
        </w:rPr>
        <w:t xml:space="preserve"> "</w:t>
      </w:r>
      <w:r>
        <w:rPr>
          <w:rFonts w:hint="cs"/>
          <w:rtl/>
          <w:lang w:bidi="he-IL"/>
        </w:rPr>
        <w:t>הטובים</w:t>
      </w:r>
      <w:r w:rsidR="00B00CC0">
        <w:rPr>
          <w:rFonts w:hint="cs"/>
          <w:rtl/>
          <w:lang w:bidi="he-IL"/>
        </w:rPr>
        <w:t>"</w:t>
      </w:r>
      <w:r>
        <w:rPr>
          <w:rFonts w:ascii="Arial" w:hint="cs"/>
          <w:rtl/>
        </w:rPr>
        <w:t xml:space="preserve">). </w:t>
      </w:r>
      <w:r>
        <w:rPr>
          <w:rFonts w:hint="cs"/>
          <w:rtl/>
          <w:lang w:bidi="he-IL"/>
        </w:rPr>
        <w:t>כל</w:t>
      </w:r>
      <w:r>
        <w:rPr>
          <w:rFonts w:ascii="Arial" w:hint="cs"/>
          <w:rtl/>
        </w:rPr>
        <w:t xml:space="preserve"> </w:t>
      </w:r>
      <w:r>
        <w:rPr>
          <w:rFonts w:hint="cs"/>
          <w:rtl/>
          <w:lang w:bidi="he-IL"/>
        </w:rPr>
        <w:t>המידע</w:t>
      </w:r>
      <w:r>
        <w:rPr>
          <w:rFonts w:ascii="Arial" w:hint="cs"/>
          <w:rtl/>
        </w:rPr>
        <w:t xml:space="preserve"> </w:t>
      </w:r>
      <w:r>
        <w:rPr>
          <w:rFonts w:hint="cs"/>
          <w:rtl/>
          <w:lang w:bidi="he-IL"/>
        </w:rPr>
        <w:t>לגבי</w:t>
      </w:r>
      <w:r>
        <w:rPr>
          <w:rFonts w:ascii="Arial" w:hint="cs"/>
          <w:rtl/>
        </w:rPr>
        <w:t xml:space="preserve"> </w:t>
      </w:r>
      <w:r>
        <w:rPr>
          <w:rFonts w:hint="cs"/>
          <w:rtl/>
          <w:lang w:bidi="he-IL"/>
        </w:rPr>
        <w:t>השיגורים</w:t>
      </w:r>
      <w:r>
        <w:rPr>
          <w:rFonts w:ascii="Arial" w:hint="cs"/>
          <w:rtl/>
        </w:rPr>
        <w:t xml:space="preserve"> </w:t>
      </w:r>
      <w:r>
        <w:rPr>
          <w:rFonts w:hint="cs"/>
          <w:rtl/>
          <w:lang w:bidi="he-IL"/>
        </w:rPr>
        <w:t>והוספת</w:t>
      </w:r>
      <w:r>
        <w:rPr>
          <w:rFonts w:ascii="Arial" w:hint="cs"/>
          <w:rtl/>
        </w:rPr>
        <w:t xml:space="preserve"> </w:t>
      </w:r>
      <w:r>
        <w:rPr>
          <w:rFonts w:hint="cs"/>
          <w:rtl/>
          <w:lang w:bidi="he-IL"/>
        </w:rPr>
        <w:t>המשגרים</w:t>
      </w:r>
      <w:r>
        <w:rPr>
          <w:rFonts w:ascii="Arial" w:hint="cs"/>
          <w:rtl/>
        </w:rPr>
        <w:t xml:space="preserve"> </w:t>
      </w:r>
      <w:r>
        <w:rPr>
          <w:rFonts w:hint="cs"/>
          <w:rtl/>
          <w:lang w:bidi="he-IL"/>
        </w:rPr>
        <w:t>יתקבל</w:t>
      </w:r>
      <w:r>
        <w:rPr>
          <w:rFonts w:ascii="Arial" w:hint="cs"/>
          <w:rtl/>
        </w:rPr>
        <w:t xml:space="preserve"> </w:t>
      </w:r>
      <w:r>
        <w:rPr>
          <w:rFonts w:hint="cs"/>
          <w:rtl/>
          <w:lang w:bidi="he-IL"/>
        </w:rPr>
        <w:t>באמצעות</w:t>
      </w:r>
      <w:r>
        <w:rPr>
          <w:rFonts w:ascii="Arial" w:hint="cs"/>
          <w:rtl/>
        </w:rPr>
        <w:t xml:space="preserve"> </w:t>
      </w:r>
      <w:r>
        <w:rPr>
          <w:rFonts w:hint="cs"/>
          <w:rtl/>
          <w:lang w:bidi="he-IL"/>
        </w:rPr>
        <w:t>המידע</w:t>
      </w:r>
      <w:r>
        <w:rPr>
          <w:rFonts w:ascii="Arial" w:hint="cs"/>
          <w:rtl/>
        </w:rPr>
        <w:t xml:space="preserve"> </w:t>
      </w:r>
      <w:r>
        <w:rPr>
          <w:rFonts w:hint="cs"/>
          <w:rtl/>
          <w:lang w:bidi="he-IL"/>
        </w:rPr>
        <w:t>שיתקבל</w:t>
      </w:r>
      <w:r>
        <w:rPr>
          <w:rFonts w:ascii="Arial" w:hint="cs"/>
          <w:rtl/>
        </w:rPr>
        <w:t xml:space="preserve"> </w:t>
      </w:r>
      <w:r>
        <w:rPr>
          <w:rFonts w:hint="cs"/>
          <w:rtl/>
          <w:lang w:bidi="he-IL"/>
        </w:rPr>
        <w:t>מהקליינט</w:t>
      </w:r>
      <w:r w:rsidR="00B00CC0">
        <w:rPr>
          <w:rFonts w:hint="cs"/>
          <w:rtl/>
          <w:lang w:bidi="he-IL"/>
        </w:rPr>
        <w:t xml:space="preserve"> שמימשתם בחלק השני של הפרוייקט</w:t>
      </w:r>
      <w:r>
        <w:rPr>
          <w:rFonts w:ascii="Arial" w:hint="cs"/>
          <w:rtl/>
        </w:rPr>
        <w:t>.</w:t>
      </w:r>
    </w:p>
    <w:p w:rsidR="00ED4B4F" w:rsidRDefault="00ED4B4F" w:rsidP="00ED4B4F">
      <w:pPr>
        <w:bidi/>
        <w:spacing w:before="0" w:after="0" w:line="240" w:lineRule="auto"/>
        <w:jc w:val="both"/>
        <w:rPr>
          <w:rtl/>
          <w:lang w:bidi="he-IL"/>
        </w:rPr>
      </w:pPr>
    </w:p>
    <w:p w:rsidR="00B00CC0" w:rsidRDefault="00ED4B4F" w:rsidP="00B00CC0">
      <w:pPr>
        <w:pStyle w:val="a8"/>
        <w:numPr>
          <w:ilvl w:val="0"/>
          <w:numId w:val="20"/>
        </w:numPr>
        <w:bidi/>
        <w:spacing w:before="0" w:after="0" w:line="240" w:lineRule="auto"/>
        <w:ind w:left="360"/>
        <w:jc w:val="both"/>
        <w:rPr>
          <w:rFonts w:ascii="Arial"/>
          <w:rtl/>
        </w:rPr>
      </w:pPr>
      <w:r>
        <w:rPr>
          <w:rFonts w:hint="cs"/>
          <w:rtl/>
          <w:lang w:bidi="he-IL"/>
        </w:rPr>
        <w:t>באמצעות</w:t>
      </w:r>
      <w:r>
        <w:rPr>
          <w:rFonts w:ascii="Arial" w:hint="cs"/>
          <w:rtl/>
        </w:rPr>
        <w:t xml:space="preserve"> </w:t>
      </w:r>
      <w:r>
        <w:rPr>
          <w:rFonts w:hint="cs"/>
          <w:rtl/>
          <w:lang w:bidi="he-IL"/>
        </w:rPr>
        <w:t>מנגנון</w:t>
      </w:r>
      <w:r>
        <w:rPr>
          <w:rFonts w:ascii="Arial" w:hint="cs"/>
          <w:rtl/>
        </w:rPr>
        <w:t xml:space="preserve"> </w:t>
      </w:r>
      <w:r>
        <w:rPr>
          <w:rFonts w:hint="cs"/>
          <w:rtl/>
          <w:lang w:bidi="he-IL"/>
        </w:rPr>
        <w:t>ה</w:t>
      </w:r>
      <w:r>
        <w:rPr>
          <w:rFonts w:ascii="Arial" w:hint="cs"/>
          <w:rtl/>
        </w:rPr>
        <w:t xml:space="preserve">- </w:t>
      </w:r>
      <w:r>
        <w:t>Spring</w:t>
      </w:r>
      <w:r>
        <w:rPr>
          <w:rFonts w:ascii="Arial" w:hint="cs"/>
          <w:rtl/>
        </w:rPr>
        <w:t xml:space="preserve">, </w:t>
      </w:r>
      <w:r>
        <w:rPr>
          <w:rFonts w:hint="cs"/>
          <w:rtl/>
          <w:lang w:bidi="he-IL"/>
        </w:rPr>
        <w:t>יש</w:t>
      </w:r>
      <w:r>
        <w:rPr>
          <w:rFonts w:ascii="Arial" w:hint="cs"/>
          <w:rtl/>
        </w:rPr>
        <w:t xml:space="preserve"> </w:t>
      </w:r>
      <w:r>
        <w:rPr>
          <w:rFonts w:hint="cs"/>
          <w:rtl/>
          <w:lang w:bidi="he-IL"/>
        </w:rPr>
        <w:t>לאפשר</w:t>
      </w:r>
      <w:r>
        <w:rPr>
          <w:rFonts w:ascii="Arial" w:hint="cs"/>
          <w:rtl/>
        </w:rPr>
        <w:t xml:space="preserve"> </w:t>
      </w:r>
      <w:r>
        <w:rPr>
          <w:rFonts w:hint="cs"/>
          <w:rtl/>
          <w:lang w:bidi="he-IL"/>
        </w:rPr>
        <w:t>הגדרה</w:t>
      </w:r>
      <w:r>
        <w:rPr>
          <w:rFonts w:ascii="Arial" w:hint="cs"/>
          <w:rtl/>
        </w:rPr>
        <w:t xml:space="preserve"> </w:t>
      </w:r>
      <w:r>
        <w:rPr>
          <w:rFonts w:hint="cs"/>
          <w:rtl/>
          <w:lang w:bidi="he-IL"/>
        </w:rPr>
        <w:t>בקונפיגורציה</w:t>
      </w:r>
      <w:r>
        <w:rPr>
          <w:rFonts w:ascii="Arial" w:hint="cs"/>
          <w:rtl/>
        </w:rPr>
        <w:t xml:space="preserve"> </w:t>
      </w:r>
      <w:r>
        <w:rPr>
          <w:rFonts w:hint="cs"/>
          <w:rtl/>
          <w:lang w:bidi="he-IL"/>
        </w:rPr>
        <w:t>האם</w:t>
      </w:r>
      <w:r>
        <w:rPr>
          <w:rFonts w:ascii="Arial" w:hint="cs"/>
          <w:rtl/>
        </w:rPr>
        <w:t xml:space="preserve"> </w:t>
      </w:r>
      <w:r>
        <w:rPr>
          <w:rFonts w:hint="cs"/>
          <w:rtl/>
          <w:lang w:bidi="he-IL"/>
        </w:rPr>
        <w:t>רוצים</w:t>
      </w:r>
      <w:r>
        <w:rPr>
          <w:rFonts w:ascii="Arial" w:hint="cs"/>
          <w:rtl/>
        </w:rPr>
        <w:t xml:space="preserve"> </w:t>
      </w:r>
      <w:r>
        <w:rPr>
          <w:rFonts w:hint="cs"/>
          <w:rtl/>
          <w:lang w:bidi="he-IL"/>
        </w:rPr>
        <w:t>לשמור</w:t>
      </w:r>
      <w:r>
        <w:rPr>
          <w:rFonts w:ascii="Arial" w:hint="cs"/>
          <w:rtl/>
        </w:rPr>
        <w:t xml:space="preserve"> </w:t>
      </w:r>
      <w:r>
        <w:rPr>
          <w:rFonts w:hint="cs"/>
          <w:rtl/>
          <w:lang w:bidi="he-IL"/>
        </w:rPr>
        <w:t>את</w:t>
      </w:r>
      <w:r>
        <w:rPr>
          <w:rFonts w:ascii="Arial" w:hint="cs"/>
          <w:rtl/>
        </w:rPr>
        <w:t xml:space="preserve"> </w:t>
      </w:r>
      <w:r>
        <w:rPr>
          <w:rFonts w:hint="cs"/>
          <w:rtl/>
          <w:lang w:bidi="he-IL"/>
        </w:rPr>
        <w:t>המידע</w:t>
      </w:r>
      <w:r>
        <w:rPr>
          <w:rFonts w:ascii="Arial" w:hint="cs"/>
          <w:rtl/>
        </w:rPr>
        <w:t xml:space="preserve"> </w:t>
      </w:r>
      <w:r>
        <w:rPr>
          <w:rFonts w:hint="cs"/>
          <w:rtl/>
          <w:lang w:bidi="he-IL"/>
        </w:rPr>
        <w:t>לבסיס</w:t>
      </w:r>
      <w:r>
        <w:rPr>
          <w:rFonts w:ascii="Arial" w:hint="cs"/>
          <w:rtl/>
        </w:rPr>
        <w:t xml:space="preserve"> </w:t>
      </w:r>
      <w:r>
        <w:rPr>
          <w:rFonts w:hint="cs"/>
          <w:rtl/>
          <w:lang w:bidi="he-IL"/>
        </w:rPr>
        <w:t>הנתונים</w:t>
      </w:r>
      <w:r>
        <w:rPr>
          <w:rFonts w:ascii="Arial" w:hint="cs"/>
          <w:rtl/>
        </w:rPr>
        <w:t xml:space="preserve"> </w:t>
      </w:r>
      <w:r>
        <w:rPr>
          <w:rFonts w:hint="cs"/>
          <w:rtl/>
          <w:lang w:bidi="he-IL"/>
        </w:rPr>
        <w:t>באמצעות</w:t>
      </w:r>
      <w:r>
        <w:rPr>
          <w:rFonts w:ascii="Arial" w:hint="cs"/>
          <w:rtl/>
        </w:rPr>
        <w:t xml:space="preserve"> </w:t>
      </w:r>
      <w:r>
        <w:rPr>
          <w:rFonts w:hint="cs"/>
          <w:rtl/>
          <w:lang w:bidi="he-IL"/>
        </w:rPr>
        <w:t>מנגנון</w:t>
      </w:r>
      <w:r>
        <w:rPr>
          <w:rFonts w:ascii="Arial" w:hint="cs"/>
          <w:rtl/>
        </w:rPr>
        <w:t xml:space="preserve"> </w:t>
      </w:r>
      <w:r>
        <w:rPr>
          <w:rFonts w:hint="cs"/>
          <w:rtl/>
          <w:lang w:bidi="he-IL"/>
        </w:rPr>
        <w:t>ה</w:t>
      </w:r>
      <w:r>
        <w:rPr>
          <w:rFonts w:ascii="Arial" w:hint="cs"/>
          <w:rtl/>
        </w:rPr>
        <w:t xml:space="preserve">- </w:t>
      </w:r>
      <w:r>
        <w:rPr>
          <w:rFonts w:hint="cs"/>
        </w:rPr>
        <w:t>JDBC</w:t>
      </w:r>
      <w:r>
        <w:rPr>
          <w:rFonts w:ascii="Arial" w:hint="cs"/>
          <w:rtl/>
        </w:rPr>
        <w:t xml:space="preserve"> (</w:t>
      </w:r>
      <w:r>
        <w:rPr>
          <w:rFonts w:hint="cs"/>
          <w:rtl/>
          <w:lang w:bidi="he-IL"/>
        </w:rPr>
        <w:t>שמומש</w:t>
      </w:r>
      <w:r>
        <w:rPr>
          <w:rFonts w:ascii="Arial" w:hint="cs"/>
          <w:rtl/>
        </w:rPr>
        <w:t xml:space="preserve"> </w:t>
      </w:r>
      <w:r>
        <w:rPr>
          <w:rFonts w:hint="cs"/>
          <w:rtl/>
          <w:lang w:bidi="he-IL"/>
        </w:rPr>
        <w:t>בתרגיל</w:t>
      </w:r>
      <w:r>
        <w:rPr>
          <w:rFonts w:ascii="Arial" w:hint="cs"/>
          <w:rtl/>
        </w:rPr>
        <w:t xml:space="preserve"> </w:t>
      </w:r>
      <w:r>
        <w:rPr>
          <w:rFonts w:hint="cs"/>
          <w:rtl/>
          <w:lang w:bidi="he-IL"/>
        </w:rPr>
        <w:t>הקודם</w:t>
      </w:r>
      <w:r>
        <w:rPr>
          <w:rFonts w:ascii="Arial" w:hint="cs"/>
          <w:rtl/>
        </w:rPr>
        <w:t xml:space="preserve">) </w:t>
      </w:r>
      <w:r>
        <w:rPr>
          <w:rFonts w:hint="cs"/>
          <w:rtl/>
          <w:lang w:bidi="he-IL"/>
        </w:rPr>
        <w:t>לבין</w:t>
      </w:r>
      <w:r>
        <w:rPr>
          <w:rFonts w:ascii="Arial" w:hint="cs"/>
          <w:rtl/>
        </w:rPr>
        <w:t xml:space="preserve"> </w:t>
      </w:r>
      <w:r>
        <w:rPr>
          <w:rFonts w:hint="cs"/>
          <w:rtl/>
          <w:lang w:bidi="he-IL"/>
        </w:rPr>
        <w:t>מנגנון</w:t>
      </w:r>
      <w:r>
        <w:rPr>
          <w:rFonts w:ascii="Arial" w:hint="cs"/>
          <w:rtl/>
        </w:rPr>
        <w:t xml:space="preserve"> </w:t>
      </w:r>
      <w:r>
        <w:rPr>
          <w:rFonts w:hint="cs"/>
          <w:rtl/>
          <w:lang w:bidi="he-IL"/>
        </w:rPr>
        <w:t>ה</w:t>
      </w:r>
      <w:r>
        <w:rPr>
          <w:rFonts w:ascii="Arial" w:hint="cs"/>
          <w:rtl/>
        </w:rPr>
        <w:t xml:space="preserve">- </w:t>
      </w:r>
      <w:r>
        <w:rPr>
          <w:rFonts w:hint="cs"/>
        </w:rPr>
        <w:t>JPA</w:t>
      </w:r>
      <w:r>
        <w:rPr>
          <w:rFonts w:ascii="Arial" w:hint="cs"/>
          <w:rtl/>
        </w:rPr>
        <w:t xml:space="preserve"> </w:t>
      </w:r>
      <w:r>
        <w:rPr>
          <w:rFonts w:hint="cs"/>
          <w:rtl/>
          <w:lang w:bidi="he-IL"/>
        </w:rPr>
        <w:t>שאותו</w:t>
      </w:r>
      <w:r>
        <w:rPr>
          <w:rFonts w:ascii="Arial" w:hint="cs"/>
          <w:rtl/>
        </w:rPr>
        <w:t xml:space="preserve"> </w:t>
      </w:r>
      <w:r>
        <w:rPr>
          <w:rFonts w:hint="cs"/>
          <w:rtl/>
          <w:lang w:bidi="he-IL"/>
        </w:rPr>
        <w:t>יש</w:t>
      </w:r>
      <w:r>
        <w:rPr>
          <w:rFonts w:ascii="Arial" w:hint="cs"/>
          <w:rtl/>
        </w:rPr>
        <w:t xml:space="preserve"> </w:t>
      </w:r>
      <w:r>
        <w:rPr>
          <w:rFonts w:hint="cs"/>
          <w:rtl/>
          <w:lang w:bidi="he-IL"/>
        </w:rPr>
        <w:t>למממש</w:t>
      </w:r>
      <w:r>
        <w:rPr>
          <w:rFonts w:ascii="Arial" w:hint="cs"/>
          <w:rtl/>
        </w:rPr>
        <w:t xml:space="preserve"> </w:t>
      </w:r>
      <w:r>
        <w:rPr>
          <w:rFonts w:hint="cs"/>
          <w:rtl/>
          <w:lang w:bidi="he-IL"/>
        </w:rPr>
        <w:t>בתרגיל</w:t>
      </w:r>
      <w:r>
        <w:rPr>
          <w:rFonts w:ascii="Arial" w:hint="cs"/>
          <w:rtl/>
        </w:rPr>
        <w:t xml:space="preserve"> </w:t>
      </w:r>
      <w:r>
        <w:rPr>
          <w:rFonts w:hint="cs"/>
          <w:rtl/>
          <w:lang w:bidi="he-IL"/>
        </w:rPr>
        <w:t>זה</w:t>
      </w:r>
      <w:r>
        <w:rPr>
          <w:rFonts w:ascii="Arial" w:hint="cs"/>
          <w:rtl/>
        </w:rPr>
        <w:t>.</w:t>
      </w:r>
      <w:r w:rsidR="00B00CC0">
        <w:rPr>
          <w:rtl/>
          <w:lang w:bidi="he-IL"/>
        </w:rPr>
        <w:br/>
      </w:r>
    </w:p>
    <w:p w:rsidR="00213930" w:rsidRPr="00ED4B4F" w:rsidRDefault="00213930" w:rsidP="00B00CC0">
      <w:pPr>
        <w:pStyle w:val="a8"/>
        <w:numPr>
          <w:ilvl w:val="0"/>
          <w:numId w:val="20"/>
        </w:numPr>
        <w:bidi/>
        <w:spacing w:after="0" w:line="240" w:lineRule="auto"/>
        <w:ind w:left="360"/>
        <w:jc w:val="both"/>
        <w:rPr>
          <w:rtl/>
          <w:lang w:bidi="he-IL"/>
        </w:rPr>
      </w:pPr>
      <w:r>
        <w:rPr>
          <w:rFonts w:hint="cs"/>
          <w:rtl/>
          <w:lang w:bidi="he-IL"/>
        </w:rPr>
        <w:t>יש</w:t>
      </w:r>
      <w:r>
        <w:rPr>
          <w:rFonts w:ascii="Arial" w:hint="cs"/>
          <w:rtl/>
        </w:rPr>
        <w:t xml:space="preserve"> </w:t>
      </w:r>
      <w:r>
        <w:rPr>
          <w:rFonts w:hint="cs"/>
          <w:rtl/>
          <w:lang w:bidi="he-IL"/>
        </w:rPr>
        <w:t>להחליף</w:t>
      </w:r>
      <w:r>
        <w:rPr>
          <w:rFonts w:ascii="Arial" w:hint="cs"/>
          <w:rtl/>
        </w:rPr>
        <w:t xml:space="preserve"> </w:t>
      </w:r>
      <w:r>
        <w:rPr>
          <w:rFonts w:hint="cs"/>
          <w:rtl/>
          <w:lang w:bidi="he-IL"/>
        </w:rPr>
        <w:t>את</w:t>
      </w:r>
      <w:r>
        <w:rPr>
          <w:rFonts w:ascii="Arial" w:hint="cs"/>
          <w:rtl/>
        </w:rPr>
        <w:t xml:space="preserve"> </w:t>
      </w:r>
      <w:r>
        <w:rPr>
          <w:rFonts w:hint="cs"/>
          <w:rtl/>
          <w:lang w:bidi="he-IL"/>
        </w:rPr>
        <w:t>מנגנון</w:t>
      </w:r>
      <w:r>
        <w:rPr>
          <w:rFonts w:ascii="Arial" w:hint="cs"/>
          <w:rtl/>
        </w:rPr>
        <w:t xml:space="preserve"> </w:t>
      </w:r>
      <w:r>
        <w:rPr>
          <w:rFonts w:hint="cs"/>
          <w:rtl/>
          <w:lang w:bidi="he-IL"/>
        </w:rPr>
        <w:t>הלוגים</w:t>
      </w:r>
      <w:r>
        <w:rPr>
          <w:rFonts w:ascii="Arial" w:hint="cs"/>
          <w:rtl/>
        </w:rPr>
        <w:t xml:space="preserve"> </w:t>
      </w:r>
      <w:r>
        <w:rPr>
          <w:rFonts w:hint="cs"/>
          <w:rtl/>
          <w:lang w:bidi="he-IL"/>
        </w:rPr>
        <w:t>כך</w:t>
      </w:r>
      <w:r>
        <w:rPr>
          <w:rFonts w:ascii="Arial" w:hint="cs"/>
          <w:rtl/>
        </w:rPr>
        <w:t xml:space="preserve"> </w:t>
      </w:r>
      <w:r>
        <w:rPr>
          <w:rFonts w:hint="cs"/>
          <w:rtl/>
          <w:lang w:bidi="he-IL"/>
        </w:rPr>
        <w:t>שיעבוד</w:t>
      </w:r>
      <w:r>
        <w:rPr>
          <w:rFonts w:ascii="Arial" w:hint="cs"/>
          <w:rtl/>
        </w:rPr>
        <w:t xml:space="preserve"> </w:t>
      </w:r>
      <w:r>
        <w:rPr>
          <w:rFonts w:hint="cs"/>
          <w:rtl/>
          <w:lang w:bidi="he-IL"/>
        </w:rPr>
        <w:t>עם</w:t>
      </w:r>
      <w:r>
        <w:rPr>
          <w:rFonts w:ascii="Arial" w:hint="cs"/>
          <w:rtl/>
        </w:rPr>
        <w:t xml:space="preserve"> </w:t>
      </w:r>
      <w:r>
        <w:t>AOP</w:t>
      </w:r>
      <w:r>
        <w:rPr>
          <w:rFonts w:ascii="Arial" w:hint="cs"/>
          <w:rtl/>
        </w:rPr>
        <w:t xml:space="preserve">, </w:t>
      </w:r>
      <w:r>
        <w:rPr>
          <w:rFonts w:hint="cs"/>
          <w:rtl/>
          <w:lang w:bidi="he-IL"/>
        </w:rPr>
        <w:t>כלומר</w:t>
      </w:r>
      <w:r>
        <w:rPr>
          <w:rFonts w:ascii="Arial" w:hint="cs"/>
          <w:rtl/>
        </w:rPr>
        <w:t xml:space="preserve">, </w:t>
      </w:r>
      <w:r>
        <w:rPr>
          <w:rFonts w:hint="cs"/>
          <w:rtl/>
          <w:lang w:bidi="he-IL"/>
        </w:rPr>
        <w:t>לא</w:t>
      </w:r>
      <w:r>
        <w:rPr>
          <w:rFonts w:ascii="Arial" w:hint="cs"/>
          <w:rtl/>
        </w:rPr>
        <w:t xml:space="preserve"> </w:t>
      </w:r>
      <w:r>
        <w:rPr>
          <w:rFonts w:hint="cs"/>
          <w:rtl/>
          <w:lang w:bidi="he-IL"/>
        </w:rPr>
        <w:t>יהיו</w:t>
      </w:r>
      <w:r>
        <w:rPr>
          <w:rFonts w:ascii="Arial" w:hint="cs"/>
          <w:rtl/>
        </w:rPr>
        <w:t xml:space="preserve"> </w:t>
      </w:r>
      <w:r>
        <w:rPr>
          <w:rFonts w:hint="cs"/>
          <w:rtl/>
          <w:lang w:bidi="he-IL"/>
        </w:rPr>
        <w:t>הודעות</w:t>
      </w:r>
      <w:r>
        <w:rPr>
          <w:rFonts w:ascii="Arial" w:hint="cs"/>
          <w:rtl/>
        </w:rPr>
        <w:t xml:space="preserve"> </w:t>
      </w:r>
      <w:r>
        <w:rPr>
          <w:rFonts w:hint="cs"/>
          <w:rtl/>
          <w:lang w:bidi="he-IL"/>
        </w:rPr>
        <w:t>הדפסה</w:t>
      </w:r>
      <w:r>
        <w:rPr>
          <w:rFonts w:ascii="Arial" w:hint="cs"/>
          <w:rtl/>
        </w:rPr>
        <w:t xml:space="preserve"> </w:t>
      </w:r>
      <w:r>
        <w:rPr>
          <w:rFonts w:hint="cs"/>
          <w:rtl/>
          <w:lang w:bidi="he-IL"/>
        </w:rPr>
        <w:t>ב</w:t>
      </w:r>
      <w:r>
        <w:rPr>
          <w:rFonts w:ascii="Arial" w:hint="cs"/>
          <w:rtl/>
        </w:rPr>
        <w:t xml:space="preserve">- </w:t>
      </w:r>
      <w:r>
        <w:t>BL</w:t>
      </w:r>
      <w:r>
        <w:rPr>
          <w:rFonts w:ascii="Arial" w:hint="cs"/>
          <w:rtl/>
        </w:rPr>
        <w:t xml:space="preserve">, </w:t>
      </w:r>
      <w:r>
        <w:rPr>
          <w:rFonts w:hint="cs"/>
          <w:rtl/>
          <w:lang w:bidi="he-IL"/>
        </w:rPr>
        <w:t>אלא</w:t>
      </w:r>
      <w:r>
        <w:rPr>
          <w:rFonts w:ascii="Arial" w:hint="cs"/>
          <w:rtl/>
        </w:rPr>
        <w:t xml:space="preserve"> </w:t>
      </w:r>
      <w:r>
        <w:rPr>
          <w:rFonts w:hint="cs"/>
          <w:rtl/>
          <w:lang w:bidi="he-IL"/>
        </w:rPr>
        <w:t>ב</w:t>
      </w:r>
      <w:r>
        <w:rPr>
          <w:rFonts w:ascii="Arial" w:hint="cs"/>
          <w:rtl/>
        </w:rPr>
        <w:t xml:space="preserve">- </w:t>
      </w:r>
      <w:r>
        <w:t xml:space="preserve">ASPECT  </w:t>
      </w:r>
      <w:r w:rsidR="00CA524A">
        <w:rPr>
          <w:rFonts w:hint="cs"/>
          <w:rtl/>
          <w:lang w:bidi="he-IL"/>
        </w:rPr>
        <w:t xml:space="preserve"> </w:t>
      </w:r>
      <w:r>
        <w:rPr>
          <w:rFonts w:hint="cs"/>
          <w:rtl/>
          <w:lang w:bidi="he-IL"/>
        </w:rPr>
        <w:t>חיצוני</w:t>
      </w:r>
      <w:r w:rsidR="00ED4B4F">
        <w:t xml:space="preserve"> </w:t>
      </w:r>
      <w:r w:rsidR="00ED4B4F">
        <w:rPr>
          <w:rFonts w:hint="cs"/>
          <w:rtl/>
          <w:lang w:bidi="he-IL"/>
        </w:rPr>
        <w:t xml:space="preserve"> (</w:t>
      </w:r>
      <w:r w:rsidR="00ED4B4F" w:rsidRPr="00ED4B4F">
        <w:rPr>
          <w:rFonts w:hint="cs"/>
          <w:u w:val="single"/>
          <w:rtl/>
          <w:lang w:bidi="he-IL"/>
        </w:rPr>
        <w:t>תזכורת</w:t>
      </w:r>
      <w:r w:rsidR="00ED4B4F">
        <w:rPr>
          <w:rFonts w:ascii="Arial" w:hint="cs"/>
          <w:rtl/>
        </w:rPr>
        <w:t xml:space="preserve">: </w:t>
      </w:r>
      <w:r w:rsidR="00ED4B4F">
        <w:rPr>
          <w:rFonts w:hint="cs"/>
          <w:rtl/>
          <w:lang w:bidi="he-IL"/>
        </w:rPr>
        <w:t>כדי</w:t>
      </w:r>
      <w:r w:rsidR="00ED4B4F">
        <w:rPr>
          <w:rFonts w:ascii="Arial" w:hint="cs"/>
          <w:rtl/>
        </w:rPr>
        <w:t xml:space="preserve"> </w:t>
      </w:r>
      <w:r w:rsidR="00ED4B4F">
        <w:rPr>
          <w:rFonts w:hint="cs"/>
          <w:rtl/>
          <w:lang w:bidi="he-IL"/>
        </w:rPr>
        <w:t>שמשתנה</w:t>
      </w:r>
      <w:r w:rsidR="00ED4B4F">
        <w:rPr>
          <w:rFonts w:ascii="Arial" w:hint="cs"/>
          <w:rtl/>
        </w:rPr>
        <w:t xml:space="preserve"> </w:t>
      </w:r>
      <w:r w:rsidR="00ED4B4F">
        <w:rPr>
          <w:rFonts w:hint="cs"/>
          <w:rtl/>
          <w:lang w:bidi="he-IL"/>
        </w:rPr>
        <w:t>יעבור</w:t>
      </w:r>
      <w:r w:rsidR="00ED4B4F">
        <w:rPr>
          <w:rFonts w:ascii="Arial" w:hint="cs"/>
          <w:rtl/>
        </w:rPr>
        <w:t xml:space="preserve"> </w:t>
      </w:r>
      <w:r w:rsidR="00ED4B4F">
        <w:rPr>
          <w:rFonts w:hint="cs"/>
          <w:rtl/>
          <w:lang w:bidi="he-IL"/>
        </w:rPr>
        <w:t>ב</w:t>
      </w:r>
      <w:r w:rsidR="00ED4B4F">
        <w:rPr>
          <w:rFonts w:ascii="Arial" w:hint="cs"/>
          <w:rtl/>
        </w:rPr>
        <w:t xml:space="preserve">- </w:t>
      </w:r>
      <w:r w:rsidR="00ED4B4F">
        <w:t>aspect</w:t>
      </w:r>
      <w:r w:rsidR="00ED4B4F">
        <w:rPr>
          <w:rFonts w:ascii="Arial" w:hint="cs"/>
          <w:rtl/>
        </w:rPr>
        <w:t xml:space="preserve"> </w:t>
      </w:r>
      <w:r w:rsidR="00ED4B4F">
        <w:rPr>
          <w:rFonts w:hint="cs"/>
          <w:rtl/>
          <w:lang w:bidi="he-IL"/>
        </w:rPr>
        <w:t>הוא</w:t>
      </w:r>
      <w:r w:rsidR="00ED4B4F">
        <w:rPr>
          <w:rFonts w:ascii="Arial" w:hint="cs"/>
          <w:rtl/>
        </w:rPr>
        <w:t xml:space="preserve"> </w:t>
      </w:r>
      <w:r w:rsidR="00ED4B4F">
        <w:rPr>
          <w:rFonts w:hint="cs"/>
          <w:rtl/>
          <w:lang w:bidi="he-IL"/>
        </w:rPr>
        <w:t>צריך</w:t>
      </w:r>
      <w:r w:rsidR="00ED4B4F">
        <w:rPr>
          <w:rFonts w:ascii="Arial" w:hint="cs"/>
          <w:rtl/>
        </w:rPr>
        <w:t xml:space="preserve"> </w:t>
      </w:r>
      <w:r w:rsidR="00ED4B4F">
        <w:rPr>
          <w:rFonts w:hint="cs"/>
          <w:rtl/>
          <w:lang w:bidi="he-IL"/>
        </w:rPr>
        <w:t>להיוצר</w:t>
      </w:r>
      <w:r w:rsidR="00ED4B4F">
        <w:rPr>
          <w:rFonts w:ascii="Arial" w:hint="cs"/>
          <w:rtl/>
        </w:rPr>
        <w:t xml:space="preserve"> </w:t>
      </w:r>
      <w:r w:rsidR="00ED4B4F">
        <w:rPr>
          <w:rFonts w:hint="cs"/>
          <w:rtl/>
          <w:lang w:bidi="he-IL"/>
        </w:rPr>
        <w:t>ע</w:t>
      </w:r>
      <w:r w:rsidR="00ED4B4F">
        <w:rPr>
          <w:rFonts w:ascii="Arial" w:hint="cs"/>
          <w:rtl/>
        </w:rPr>
        <w:t>"</w:t>
      </w:r>
      <w:r w:rsidR="00ED4B4F">
        <w:rPr>
          <w:rFonts w:hint="cs"/>
          <w:rtl/>
          <w:lang w:bidi="he-IL"/>
        </w:rPr>
        <w:t>י</w:t>
      </w:r>
      <w:r w:rsidR="00ED4B4F">
        <w:rPr>
          <w:rFonts w:ascii="Arial" w:hint="cs"/>
          <w:rtl/>
        </w:rPr>
        <w:t xml:space="preserve"> </w:t>
      </w:r>
      <w:r w:rsidR="00ED4B4F">
        <w:t>bean</w:t>
      </w:r>
      <w:r w:rsidR="00ED4B4F">
        <w:rPr>
          <w:rFonts w:ascii="Arial" w:hint="cs"/>
          <w:rtl/>
        </w:rPr>
        <w:t xml:space="preserve"> </w:t>
      </w:r>
      <w:r w:rsidR="00ED4B4F">
        <w:rPr>
          <w:rFonts w:hint="cs"/>
          <w:rtl/>
          <w:lang w:bidi="he-IL"/>
        </w:rPr>
        <w:t>בקונפיגורציה</w:t>
      </w:r>
      <w:r w:rsidR="00ED4B4F">
        <w:rPr>
          <w:rFonts w:ascii="Arial" w:hint="cs"/>
          <w:rtl/>
        </w:rPr>
        <w:t xml:space="preserve"> </w:t>
      </w:r>
      <w:r w:rsidR="00ED4B4F">
        <w:rPr>
          <w:rFonts w:hint="cs"/>
          <w:rtl/>
          <w:lang w:bidi="he-IL"/>
        </w:rPr>
        <w:t>של</w:t>
      </w:r>
      <w:r w:rsidR="00ED4B4F">
        <w:rPr>
          <w:rFonts w:ascii="Arial" w:hint="cs"/>
          <w:rtl/>
        </w:rPr>
        <w:t xml:space="preserve"> </w:t>
      </w:r>
      <w:r w:rsidR="00ED4B4F">
        <w:rPr>
          <w:rFonts w:hint="cs"/>
          <w:rtl/>
          <w:lang w:bidi="he-IL"/>
        </w:rPr>
        <w:t>ה</w:t>
      </w:r>
      <w:r w:rsidR="00ED4B4F">
        <w:rPr>
          <w:rFonts w:ascii="Arial" w:hint="cs"/>
          <w:rtl/>
        </w:rPr>
        <w:t xml:space="preserve">- </w:t>
      </w:r>
      <w:r w:rsidR="00B00CC0">
        <w:rPr>
          <w:lang w:bidi="he-IL"/>
        </w:rPr>
        <w:t>aspect</w:t>
      </w:r>
      <w:r w:rsidR="00B00CC0">
        <w:rPr>
          <w:rFonts w:hint="cs"/>
          <w:rtl/>
          <w:lang w:bidi="he-IL"/>
        </w:rPr>
        <w:t>)</w:t>
      </w:r>
      <w:r w:rsidR="00B00CC0">
        <w:rPr>
          <w:rFonts w:hint="cs"/>
          <w:rtl/>
          <w:lang w:bidi="he-IL"/>
        </w:rPr>
        <w:br/>
      </w:r>
    </w:p>
    <w:p w:rsidR="00213930" w:rsidRDefault="00213930" w:rsidP="00B00CC0">
      <w:pPr>
        <w:pStyle w:val="a8"/>
        <w:numPr>
          <w:ilvl w:val="0"/>
          <w:numId w:val="20"/>
        </w:numPr>
        <w:bidi/>
        <w:spacing w:after="0" w:line="240" w:lineRule="auto"/>
        <w:ind w:left="360"/>
        <w:jc w:val="both"/>
        <w:rPr>
          <w:rFonts w:ascii="Arial"/>
        </w:rPr>
      </w:pPr>
      <w:del w:id="19" w:author="קרן כליף" w:date="2014-09-05T11:31:00Z">
        <w:r w:rsidDel="00741FCD">
          <w:rPr>
            <w:rFonts w:hint="cs"/>
            <w:rtl/>
            <w:lang w:bidi="he-IL"/>
          </w:rPr>
          <w:delText>יש</w:delText>
        </w:r>
        <w:r w:rsidDel="00741FCD">
          <w:rPr>
            <w:rFonts w:ascii="Arial" w:hint="cs"/>
            <w:rtl/>
          </w:rPr>
          <w:delText xml:space="preserve"> </w:delText>
        </w:r>
        <w:r w:rsidDel="00741FCD">
          <w:rPr>
            <w:rFonts w:hint="cs"/>
            <w:rtl/>
            <w:lang w:bidi="he-IL"/>
          </w:rPr>
          <w:delText>להציג</w:delText>
        </w:r>
        <w:r w:rsidDel="00741FCD">
          <w:rPr>
            <w:rFonts w:ascii="Arial" w:hint="cs"/>
            <w:rtl/>
          </w:rPr>
          <w:delText xml:space="preserve"> </w:delText>
        </w:r>
        <w:r w:rsidDel="00741FCD">
          <w:rPr>
            <w:rFonts w:hint="cs"/>
            <w:rtl/>
            <w:lang w:bidi="he-IL"/>
          </w:rPr>
          <w:delText>ב</w:delText>
        </w:r>
        <w:r w:rsidDel="00741FCD">
          <w:rPr>
            <w:rFonts w:ascii="Arial" w:hint="cs"/>
            <w:rtl/>
          </w:rPr>
          <w:delText xml:space="preserve">- </w:delText>
        </w:r>
        <w:r w:rsidDel="00741FCD">
          <w:delText xml:space="preserve">WEB </w:delText>
        </w:r>
        <w:r w:rsidDel="00741FCD">
          <w:rPr>
            <w:rFonts w:ascii="Arial" w:hint="cs"/>
            <w:rtl/>
          </w:rPr>
          <w:delText xml:space="preserve"> </w:delText>
        </w:r>
        <w:r w:rsidDel="00741FCD">
          <w:rPr>
            <w:rFonts w:hint="cs"/>
            <w:rtl/>
            <w:lang w:bidi="he-IL"/>
          </w:rPr>
          <w:delText>את</w:delText>
        </w:r>
        <w:r w:rsidDel="00741FCD">
          <w:rPr>
            <w:rFonts w:ascii="Arial" w:hint="cs"/>
            <w:rtl/>
          </w:rPr>
          <w:delText xml:space="preserve"> </w:delText>
        </w:r>
        <w:r w:rsidDel="00741FCD">
          <w:rPr>
            <w:rFonts w:hint="cs"/>
            <w:rtl/>
            <w:lang w:bidi="he-IL"/>
          </w:rPr>
          <w:delText>כל</w:delText>
        </w:r>
        <w:r w:rsidDel="00741FCD">
          <w:rPr>
            <w:rFonts w:ascii="Arial" w:hint="cs"/>
            <w:rtl/>
          </w:rPr>
          <w:delText xml:space="preserve"> </w:delText>
        </w:r>
        <w:r w:rsidDel="00741FCD">
          <w:rPr>
            <w:rFonts w:hint="cs"/>
            <w:rtl/>
            <w:lang w:bidi="he-IL"/>
          </w:rPr>
          <w:delText>המשגרים</w:delText>
        </w:r>
        <w:r w:rsidDel="00741FCD">
          <w:rPr>
            <w:rFonts w:ascii="Arial" w:hint="cs"/>
            <w:rtl/>
          </w:rPr>
          <w:delText xml:space="preserve"> (</w:delText>
        </w:r>
        <w:r w:rsidDel="00741FCD">
          <w:rPr>
            <w:rFonts w:hint="cs"/>
            <w:rtl/>
            <w:lang w:bidi="he-IL"/>
          </w:rPr>
          <w:delText>של</w:delText>
        </w:r>
        <w:r w:rsidDel="00741FCD">
          <w:rPr>
            <w:rFonts w:ascii="Arial" w:hint="cs"/>
            <w:rtl/>
          </w:rPr>
          <w:delText xml:space="preserve"> "</w:delText>
        </w:r>
        <w:r w:rsidDel="00741FCD">
          <w:rPr>
            <w:rFonts w:hint="cs"/>
            <w:rtl/>
            <w:lang w:bidi="he-IL"/>
          </w:rPr>
          <w:delText>הרעים</w:delText>
        </w:r>
        <w:r w:rsidDel="00741FCD">
          <w:rPr>
            <w:rFonts w:ascii="Arial" w:hint="cs"/>
            <w:rtl/>
          </w:rPr>
          <w:delText xml:space="preserve">") </w:delText>
        </w:r>
        <w:r w:rsidDel="00741FCD">
          <w:rPr>
            <w:rFonts w:hint="cs"/>
            <w:rtl/>
            <w:lang w:bidi="he-IL"/>
          </w:rPr>
          <w:delText>לאחר</w:delText>
        </w:r>
        <w:r w:rsidDel="00741FCD">
          <w:rPr>
            <w:rFonts w:ascii="Arial" w:hint="cs"/>
            <w:rtl/>
          </w:rPr>
          <w:delText xml:space="preserve"> </w:delText>
        </w:r>
        <w:r w:rsidDel="00741FCD">
          <w:rPr>
            <w:rFonts w:hint="cs"/>
            <w:rtl/>
            <w:lang w:bidi="he-IL"/>
          </w:rPr>
          <w:delText>קבלת</w:delText>
        </w:r>
        <w:r w:rsidR="00B00CC0" w:rsidDel="00741FCD">
          <w:rPr>
            <w:rFonts w:hint="cs"/>
            <w:rtl/>
            <w:lang w:bidi="he-IL"/>
          </w:rPr>
          <w:delText xml:space="preserve"> הנתונים דרך </w:delText>
        </w:r>
        <w:r w:rsidDel="00741FCD">
          <w:rPr>
            <w:rFonts w:ascii="Arial" w:hint="cs"/>
            <w:rtl/>
          </w:rPr>
          <w:delText xml:space="preserve"> </w:delText>
        </w:r>
        <w:r w:rsidDel="00741FCD">
          <w:delText>Web Service</w:delText>
        </w:r>
        <w:r w:rsidDel="00741FCD">
          <w:rPr>
            <w:rFonts w:ascii="Arial" w:hint="cs"/>
            <w:rtl/>
          </w:rPr>
          <w:delText>.</w:delText>
        </w:r>
      </w:del>
    </w:p>
    <w:p w:rsidR="00840A44" w:rsidRPr="00840A44" w:rsidRDefault="00840A44" w:rsidP="00840A44">
      <w:pPr>
        <w:bidi/>
        <w:spacing w:after="0" w:line="240" w:lineRule="auto"/>
        <w:jc w:val="both"/>
        <w:rPr>
          <w:rFonts w:ascii="Arial"/>
        </w:rPr>
      </w:pPr>
    </w:p>
    <w:p w:rsidR="00840A44" w:rsidRPr="00840A44" w:rsidRDefault="00840A44" w:rsidP="00840A44">
      <w:pPr>
        <w:pStyle w:val="3"/>
        <w:bidi/>
        <w:rPr>
          <w:rFonts w:hint="cs"/>
          <w:rtl/>
          <w:lang w:bidi="he-IL"/>
        </w:rPr>
      </w:pPr>
      <w:r w:rsidRPr="00840A44">
        <w:rPr>
          <w:rFonts w:hint="cs"/>
          <w:rtl/>
          <w:lang w:bidi="he-IL"/>
        </w:rPr>
        <w:lastRenderedPageBreak/>
        <w:t>ניקוד הפרויקט</w:t>
      </w:r>
    </w:p>
    <w:p w:rsidR="00840A44" w:rsidRDefault="00840A44" w:rsidP="00840A44">
      <w:pPr>
        <w:bidi/>
        <w:spacing w:after="0" w:line="240" w:lineRule="auto"/>
        <w:jc w:val="both"/>
        <w:rPr>
          <w:rFonts w:ascii="Arial" w:hint="cs"/>
          <w:rtl/>
          <w:lang w:bidi="he-IL"/>
        </w:rPr>
      </w:pPr>
      <w:r>
        <w:rPr>
          <w:rFonts w:ascii="Arial" w:hint="cs"/>
          <w:rtl/>
          <w:lang w:bidi="he-IL"/>
        </w:rPr>
        <w:t>להלן חלוקת הניקוד על-פי חלקי הפרויקט השונים:</w:t>
      </w:r>
    </w:p>
    <w:p w:rsidR="00840A44" w:rsidRDefault="00840A44" w:rsidP="00840A44">
      <w:pPr>
        <w:bidi/>
        <w:spacing w:after="0" w:line="240" w:lineRule="auto"/>
        <w:jc w:val="both"/>
        <w:rPr>
          <w:rFonts w:ascii="Arial" w:hint="cs"/>
          <w:rtl/>
          <w:lang w:bidi="he-IL"/>
        </w:rPr>
      </w:pPr>
    </w:p>
    <w:tbl>
      <w:tblPr>
        <w:bidiVisual/>
        <w:tblW w:w="5640" w:type="dxa"/>
        <w:tblInd w:w="93" w:type="dxa"/>
        <w:tblLook w:val="04A0" w:firstRow="1" w:lastRow="0" w:firstColumn="1" w:lastColumn="0" w:noHBand="0" w:noVBand="1"/>
      </w:tblPr>
      <w:tblGrid>
        <w:gridCol w:w="4560"/>
        <w:gridCol w:w="1080"/>
      </w:tblGrid>
      <w:tr w:rsidR="00840A44" w:rsidRPr="00840A44" w:rsidTr="00840A44">
        <w:trPr>
          <w:trHeight w:val="300"/>
        </w:trPr>
        <w:tc>
          <w:tcPr>
            <w:tcW w:w="4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0A44" w:rsidRPr="00840A44" w:rsidRDefault="00840A44" w:rsidP="00840A44">
            <w:pPr>
              <w:spacing w:before="0"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bidi="he-IL"/>
              </w:rPr>
            </w:pPr>
            <w:r w:rsidRPr="00840A4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bidi="he-IL"/>
              </w:rPr>
              <w:t xml:space="preserve">BL </w:t>
            </w:r>
            <w:r w:rsidRPr="00840A4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rtl/>
                <w:lang w:bidi="he-IL"/>
              </w:rPr>
              <w:t>תקין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0A44" w:rsidRPr="00840A44" w:rsidRDefault="00840A44" w:rsidP="00840A44">
            <w:pPr>
              <w:spacing w:before="0"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bidi="he-IL"/>
              </w:rPr>
            </w:pPr>
            <w:r w:rsidRPr="00840A4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bidi="he-IL"/>
              </w:rPr>
              <w:t>20</w:t>
            </w:r>
          </w:p>
        </w:tc>
      </w:tr>
      <w:tr w:rsidR="00840A44" w:rsidRPr="00840A44" w:rsidTr="00840A44">
        <w:trPr>
          <w:trHeight w:val="300"/>
        </w:trPr>
        <w:tc>
          <w:tcPr>
            <w:tcW w:w="4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0A44" w:rsidRPr="00840A44" w:rsidRDefault="00840A44" w:rsidP="00840A44">
            <w:pPr>
              <w:bidi/>
              <w:spacing w:before="0"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bidi="he-IL"/>
              </w:rPr>
            </w:pPr>
            <w:r w:rsidRPr="00840A4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rtl/>
                <w:lang w:bidi="he-IL"/>
              </w:rPr>
              <w:t xml:space="preserve">קוד מסודר ולפי סטנדרטים של </w:t>
            </w:r>
            <w:r w:rsidRPr="00840A4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bidi="he-IL"/>
              </w:rPr>
              <w:t>OOP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0A44" w:rsidRPr="00840A44" w:rsidRDefault="00840A44" w:rsidP="00840A44">
            <w:pPr>
              <w:spacing w:before="0"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bidi="he-IL"/>
              </w:rPr>
            </w:pPr>
            <w:r w:rsidRPr="00840A4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bidi="he-IL"/>
              </w:rPr>
              <w:t>5</w:t>
            </w:r>
          </w:p>
        </w:tc>
      </w:tr>
      <w:tr w:rsidR="00840A44" w:rsidRPr="00840A44" w:rsidTr="00840A44">
        <w:trPr>
          <w:trHeight w:val="300"/>
        </w:trPr>
        <w:tc>
          <w:tcPr>
            <w:tcW w:w="4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0A44" w:rsidRPr="00840A44" w:rsidRDefault="00840A44" w:rsidP="00840A44">
            <w:pPr>
              <w:bidi/>
              <w:spacing w:before="0"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bidi="he-IL"/>
              </w:rPr>
            </w:pPr>
            <w:r w:rsidRPr="00840A4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rtl/>
                <w:lang w:bidi="he-IL"/>
              </w:rPr>
              <w:t>שימוש נכון בלוגרים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0A44" w:rsidRPr="00840A44" w:rsidRDefault="00840A44" w:rsidP="00840A44">
            <w:pPr>
              <w:spacing w:before="0"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bidi="he-IL"/>
              </w:rPr>
            </w:pPr>
            <w:r w:rsidRPr="00840A4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bidi="he-IL"/>
              </w:rPr>
              <w:t>5</w:t>
            </w:r>
          </w:p>
        </w:tc>
      </w:tr>
      <w:tr w:rsidR="00840A44" w:rsidRPr="00840A44" w:rsidTr="00840A44">
        <w:trPr>
          <w:trHeight w:val="300"/>
        </w:trPr>
        <w:tc>
          <w:tcPr>
            <w:tcW w:w="4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0A44" w:rsidRPr="00840A44" w:rsidRDefault="00840A44" w:rsidP="00840A44">
            <w:pPr>
              <w:bidi/>
              <w:spacing w:before="0"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bidi="he-IL"/>
              </w:rPr>
            </w:pPr>
            <w:r w:rsidRPr="00840A4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rtl/>
                <w:lang w:bidi="he-IL"/>
              </w:rPr>
              <w:t xml:space="preserve">עבודה נכונה עם ה- </w:t>
            </w:r>
            <w:r w:rsidRPr="00840A4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bidi="he-IL"/>
              </w:rPr>
              <w:t>XML</w:t>
            </w:r>
            <w:r w:rsidRPr="00840A4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rtl/>
                <w:lang w:bidi="he-IL"/>
              </w:rPr>
              <w:t xml:space="preserve"> וחלוקה נכונה למחלקות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0A44" w:rsidRPr="00840A44" w:rsidRDefault="00840A44" w:rsidP="00840A44">
            <w:pPr>
              <w:spacing w:before="0"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bidi="he-IL"/>
              </w:rPr>
            </w:pPr>
            <w:r w:rsidRPr="00840A4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bidi="he-IL"/>
              </w:rPr>
              <w:t>5</w:t>
            </w:r>
          </w:p>
        </w:tc>
      </w:tr>
      <w:tr w:rsidR="00840A44" w:rsidRPr="00840A44" w:rsidTr="00840A44">
        <w:trPr>
          <w:trHeight w:val="300"/>
        </w:trPr>
        <w:tc>
          <w:tcPr>
            <w:tcW w:w="4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0A44" w:rsidRPr="00840A44" w:rsidRDefault="00840A44" w:rsidP="00840A44">
            <w:pPr>
              <w:bidi/>
              <w:spacing w:before="0"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bidi="he-IL"/>
              </w:rPr>
            </w:pPr>
            <w:r w:rsidRPr="00840A4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rtl/>
                <w:lang w:bidi="he-IL"/>
              </w:rPr>
              <w:t xml:space="preserve">שימוש נכון במודל ה- </w:t>
            </w:r>
            <w:r w:rsidRPr="00840A4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bidi="he-IL"/>
              </w:rPr>
              <w:t>MVC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0A44" w:rsidRPr="00840A44" w:rsidRDefault="00840A44" w:rsidP="00840A44">
            <w:pPr>
              <w:spacing w:before="0"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bidi="he-IL"/>
              </w:rPr>
            </w:pPr>
            <w:r w:rsidRPr="00840A4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bidi="he-IL"/>
              </w:rPr>
              <w:t>10</w:t>
            </w:r>
          </w:p>
        </w:tc>
      </w:tr>
      <w:tr w:rsidR="00840A44" w:rsidRPr="00840A44" w:rsidTr="00840A44">
        <w:trPr>
          <w:trHeight w:val="300"/>
        </w:trPr>
        <w:tc>
          <w:tcPr>
            <w:tcW w:w="4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0A44" w:rsidRPr="00840A44" w:rsidRDefault="00840A44" w:rsidP="00840A44">
            <w:pPr>
              <w:bidi/>
              <w:spacing w:before="0"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bidi="he-IL"/>
              </w:rPr>
            </w:pPr>
            <w:r w:rsidRPr="00840A4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rtl/>
                <w:lang w:bidi="he-IL"/>
              </w:rPr>
              <w:t xml:space="preserve">מחלקות ה- </w:t>
            </w:r>
            <w:r w:rsidRPr="00840A4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bidi="he-IL"/>
              </w:rPr>
              <w:t>GUI</w:t>
            </w:r>
            <w:r w:rsidRPr="00840A4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rtl/>
                <w:lang w:bidi="he-IL"/>
              </w:rPr>
              <w:t xml:space="preserve"> בנויות נכון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0A44" w:rsidRPr="00840A44" w:rsidRDefault="00840A44" w:rsidP="00840A44">
            <w:pPr>
              <w:spacing w:before="0"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bidi="he-IL"/>
              </w:rPr>
            </w:pPr>
            <w:r w:rsidRPr="00840A4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bidi="he-IL"/>
              </w:rPr>
              <w:t>15</w:t>
            </w:r>
          </w:p>
        </w:tc>
      </w:tr>
      <w:tr w:rsidR="00840A44" w:rsidRPr="00840A44" w:rsidTr="00840A44">
        <w:trPr>
          <w:trHeight w:val="300"/>
        </w:trPr>
        <w:tc>
          <w:tcPr>
            <w:tcW w:w="4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0A44" w:rsidRPr="00840A44" w:rsidRDefault="00840A44" w:rsidP="00840A44">
            <w:pPr>
              <w:bidi/>
              <w:spacing w:before="0"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bidi="he-IL"/>
              </w:rPr>
            </w:pPr>
            <w:r w:rsidRPr="00840A4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rtl/>
                <w:lang w:bidi="he-IL"/>
              </w:rPr>
              <w:t xml:space="preserve">השילוב עם ה- </w:t>
            </w:r>
            <w:r w:rsidRPr="00840A4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bidi="he-IL"/>
              </w:rPr>
              <w:t>DB</w:t>
            </w:r>
            <w:r w:rsidRPr="00840A4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rtl/>
                <w:lang w:bidi="he-IL"/>
              </w:rPr>
              <w:t xml:space="preserve">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0A44" w:rsidRPr="00840A44" w:rsidRDefault="00840A44" w:rsidP="00840A44">
            <w:pPr>
              <w:spacing w:before="0"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bidi="he-IL"/>
              </w:rPr>
            </w:pPr>
            <w:r w:rsidRPr="00840A4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bidi="he-IL"/>
              </w:rPr>
              <w:t>5</w:t>
            </w:r>
          </w:p>
        </w:tc>
      </w:tr>
      <w:tr w:rsidR="00840A44" w:rsidRPr="00840A44" w:rsidTr="00840A44">
        <w:trPr>
          <w:trHeight w:val="300"/>
        </w:trPr>
        <w:tc>
          <w:tcPr>
            <w:tcW w:w="4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0A44" w:rsidRPr="00840A44" w:rsidRDefault="00840A44" w:rsidP="00840A44">
            <w:pPr>
              <w:bidi/>
              <w:spacing w:before="0"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bidi="he-IL"/>
              </w:rPr>
            </w:pPr>
            <w:r w:rsidRPr="00840A4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rtl/>
                <w:lang w:bidi="he-IL"/>
              </w:rPr>
              <w:t>מימוש ושימוש בסרבר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0A44" w:rsidRPr="00840A44" w:rsidRDefault="00840A44" w:rsidP="00840A44">
            <w:pPr>
              <w:spacing w:before="0"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bidi="he-IL"/>
              </w:rPr>
            </w:pPr>
            <w:r w:rsidRPr="00840A4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bidi="he-IL"/>
              </w:rPr>
              <w:t>5</w:t>
            </w:r>
          </w:p>
        </w:tc>
      </w:tr>
      <w:tr w:rsidR="00840A44" w:rsidRPr="00840A44" w:rsidTr="00840A44">
        <w:trPr>
          <w:trHeight w:val="300"/>
        </w:trPr>
        <w:tc>
          <w:tcPr>
            <w:tcW w:w="4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0A44" w:rsidRPr="00840A44" w:rsidRDefault="00840A44" w:rsidP="00840A44">
            <w:pPr>
              <w:bidi/>
              <w:spacing w:before="0"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bidi="he-IL"/>
              </w:rPr>
            </w:pPr>
            <w:r w:rsidRPr="00840A4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rtl/>
                <w:lang w:bidi="he-IL"/>
              </w:rPr>
              <w:t>מימוש ושימוש בקליינט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0A44" w:rsidRPr="00840A44" w:rsidRDefault="00840A44" w:rsidP="00840A44">
            <w:pPr>
              <w:spacing w:before="0"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bidi="he-IL"/>
              </w:rPr>
            </w:pPr>
            <w:r w:rsidRPr="00840A4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bidi="he-IL"/>
              </w:rPr>
              <w:t>5</w:t>
            </w:r>
          </w:p>
        </w:tc>
      </w:tr>
      <w:tr w:rsidR="00840A44" w:rsidRPr="00840A44" w:rsidTr="00840A44">
        <w:trPr>
          <w:trHeight w:val="300"/>
        </w:trPr>
        <w:tc>
          <w:tcPr>
            <w:tcW w:w="4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0A44" w:rsidRPr="00840A44" w:rsidRDefault="00840A44" w:rsidP="00840A44">
            <w:pPr>
              <w:bidi/>
              <w:spacing w:before="0"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bidi="he-IL"/>
              </w:rPr>
            </w:pPr>
            <w:r w:rsidRPr="00840A4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rtl/>
                <w:lang w:bidi="he-IL"/>
              </w:rPr>
              <w:t xml:space="preserve">מימוש </w:t>
            </w:r>
            <w:r w:rsidRPr="00840A4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bidi="he-IL"/>
              </w:rPr>
              <w:t>GUI</w:t>
            </w:r>
            <w:r w:rsidRPr="00840A4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rtl/>
                <w:lang w:bidi="he-IL"/>
              </w:rPr>
              <w:t xml:space="preserve"> ב- </w:t>
            </w:r>
            <w:r w:rsidRPr="00840A4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bidi="he-IL"/>
              </w:rPr>
              <w:t>JavaFX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0A44" w:rsidRPr="00840A44" w:rsidRDefault="00840A44" w:rsidP="00840A44">
            <w:pPr>
              <w:spacing w:before="0"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bidi="he-IL"/>
              </w:rPr>
            </w:pPr>
            <w:r w:rsidRPr="00840A4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bidi="he-IL"/>
              </w:rPr>
              <w:t>5</w:t>
            </w:r>
          </w:p>
        </w:tc>
      </w:tr>
      <w:tr w:rsidR="00840A44" w:rsidRPr="00840A44" w:rsidTr="00840A44">
        <w:trPr>
          <w:trHeight w:val="300"/>
        </w:trPr>
        <w:tc>
          <w:tcPr>
            <w:tcW w:w="4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0A44" w:rsidRPr="00840A44" w:rsidRDefault="00840A44" w:rsidP="00840A44">
            <w:pPr>
              <w:bidi/>
              <w:spacing w:before="0"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bidi="he-IL"/>
              </w:rPr>
            </w:pPr>
            <w:r w:rsidRPr="00840A4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rtl/>
                <w:lang w:bidi="he-IL"/>
              </w:rPr>
              <w:t xml:space="preserve">שימוש ב- </w:t>
            </w:r>
            <w:r w:rsidRPr="00840A4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bidi="he-IL"/>
              </w:rPr>
              <w:t>WS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0A44" w:rsidRPr="00840A44" w:rsidRDefault="00840A44" w:rsidP="00840A44">
            <w:pPr>
              <w:spacing w:before="0"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bidi="he-IL"/>
              </w:rPr>
            </w:pPr>
            <w:r w:rsidRPr="00840A4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bidi="he-IL"/>
              </w:rPr>
              <w:t>0</w:t>
            </w:r>
          </w:p>
        </w:tc>
      </w:tr>
      <w:tr w:rsidR="00840A44" w:rsidRPr="00840A44" w:rsidTr="00840A44">
        <w:trPr>
          <w:trHeight w:val="300"/>
        </w:trPr>
        <w:tc>
          <w:tcPr>
            <w:tcW w:w="4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0A44" w:rsidRPr="00840A44" w:rsidRDefault="00840A44" w:rsidP="00840A44">
            <w:pPr>
              <w:bidi/>
              <w:spacing w:before="0"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bidi="he-IL"/>
              </w:rPr>
            </w:pPr>
            <w:r w:rsidRPr="00840A4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rtl/>
                <w:lang w:bidi="he-IL"/>
              </w:rPr>
              <w:t xml:space="preserve">שימוש ב- </w:t>
            </w:r>
            <w:r w:rsidRPr="00840A4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bidi="he-IL"/>
              </w:rPr>
              <w:t>AOP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0A44" w:rsidRPr="00840A44" w:rsidRDefault="00840A44" w:rsidP="00840A44">
            <w:pPr>
              <w:spacing w:before="0"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bidi="he-IL"/>
              </w:rPr>
            </w:pPr>
            <w:r w:rsidRPr="00840A4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bidi="he-IL"/>
              </w:rPr>
              <w:t>5</w:t>
            </w:r>
          </w:p>
        </w:tc>
      </w:tr>
      <w:tr w:rsidR="00840A44" w:rsidRPr="00840A44" w:rsidTr="00840A44">
        <w:trPr>
          <w:trHeight w:val="300"/>
        </w:trPr>
        <w:tc>
          <w:tcPr>
            <w:tcW w:w="4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0A44" w:rsidRPr="00840A44" w:rsidRDefault="00840A44" w:rsidP="00840A44">
            <w:pPr>
              <w:bidi/>
              <w:spacing w:before="0" w:after="0" w:line="240" w:lineRule="auto"/>
              <w:rPr>
                <w:rFonts w:ascii="Arial" w:eastAsia="Times New Roman" w:hAnsi="Arial" w:cs="Arial" w:hint="cs"/>
                <w:b/>
                <w:bCs/>
                <w:color w:val="000000"/>
                <w:sz w:val="22"/>
                <w:szCs w:val="22"/>
                <w:rtl/>
                <w:lang w:bidi="he-IL"/>
              </w:rPr>
            </w:pPr>
            <w:r w:rsidRPr="00840A4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rtl/>
                <w:lang w:bidi="he-IL"/>
              </w:rPr>
              <w:t xml:space="preserve">מימוש ושימוש ב- </w:t>
            </w:r>
            <w:r w:rsidRPr="00840A4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bidi="he-IL"/>
              </w:rPr>
              <w:t>servlet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rtl/>
                <w:lang w:bidi="he-IL"/>
              </w:rPr>
              <w:t xml:space="preserve">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0A44" w:rsidRPr="00840A44" w:rsidRDefault="00840A44" w:rsidP="00840A44">
            <w:pPr>
              <w:spacing w:before="0"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bidi="he-IL"/>
              </w:rPr>
            </w:pPr>
            <w:r w:rsidRPr="00840A4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bidi="he-IL"/>
              </w:rPr>
              <w:t>15</w:t>
            </w:r>
          </w:p>
        </w:tc>
      </w:tr>
    </w:tbl>
    <w:p w:rsidR="00840A44" w:rsidRPr="00840A44" w:rsidRDefault="00840A44" w:rsidP="00840A44">
      <w:pPr>
        <w:bidi/>
        <w:spacing w:after="0" w:line="240" w:lineRule="auto"/>
        <w:jc w:val="both"/>
        <w:rPr>
          <w:rFonts w:ascii="Arial" w:hint="cs"/>
          <w:rtl/>
          <w:lang w:bidi="he-IL"/>
        </w:rPr>
      </w:pPr>
    </w:p>
    <w:p w:rsidR="00213930" w:rsidRPr="004E6DC5" w:rsidRDefault="00840A44" w:rsidP="00840A44">
      <w:pPr>
        <w:bidi/>
        <w:spacing w:after="0" w:line="240" w:lineRule="auto"/>
        <w:jc w:val="both"/>
      </w:pPr>
      <w:r>
        <w:rPr>
          <w:rFonts w:hint="cs"/>
          <w:rtl/>
          <w:lang w:bidi="he-IL"/>
        </w:rPr>
        <w:t>בעת ההצגה, יש להגיע עם כל שלושת חלקי הפרויקט. אם במהלך העבודה על חלקים 2 ו-3 תרצו לתקן את החלק הראשון, אתם מוזמנים לעשות זאת על מנת לקבל ניקוד אופטימלי.</w:t>
      </w:r>
    </w:p>
    <w:p w:rsidR="00A14FE1" w:rsidRDefault="00213930" w:rsidP="00B00CC0">
      <w:pPr>
        <w:jc w:val="right"/>
        <w:rPr>
          <w:rFonts w:ascii="Arial"/>
          <w:b/>
          <w:bCs/>
          <w:sz w:val="28"/>
          <w:szCs w:val="28"/>
        </w:rPr>
      </w:pPr>
      <w:r w:rsidRPr="004E6DC5">
        <w:rPr>
          <w:rFonts w:hint="cs"/>
          <w:b/>
          <w:bCs/>
          <w:sz w:val="28"/>
          <w:szCs w:val="28"/>
          <w:rtl/>
          <w:lang w:bidi="he-IL"/>
        </w:rPr>
        <w:t>עבודה פ</w:t>
      </w:r>
      <w:r w:rsidRPr="00A14FE1">
        <w:rPr>
          <w:rFonts w:hint="cs"/>
          <w:b/>
          <w:bCs/>
          <w:sz w:val="28"/>
          <w:szCs w:val="28"/>
          <w:rtl/>
          <w:lang w:bidi="he-IL"/>
        </w:rPr>
        <w:t>וריה</w:t>
      </w:r>
      <w:r w:rsidRPr="00A14FE1">
        <w:rPr>
          <w:rFonts w:ascii="Arial" w:hint="cs"/>
          <w:b/>
          <w:bCs/>
          <w:sz w:val="28"/>
          <w:szCs w:val="28"/>
          <w:rtl/>
        </w:rPr>
        <w:t xml:space="preserve">, </w:t>
      </w:r>
      <w:r w:rsidRPr="00A14FE1">
        <w:rPr>
          <w:rFonts w:hint="cs"/>
          <w:b/>
          <w:bCs/>
          <w:sz w:val="28"/>
          <w:szCs w:val="28"/>
          <w:rtl/>
          <w:lang w:bidi="he-IL"/>
        </w:rPr>
        <w:t>מלמדת ונעימה</w:t>
      </w:r>
      <w:r w:rsidRPr="00A14FE1">
        <w:rPr>
          <w:rFonts w:ascii="Arial" w:hint="cs"/>
          <w:b/>
          <w:bCs/>
          <w:sz w:val="28"/>
          <w:szCs w:val="28"/>
          <w:rtl/>
        </w:rPr>
        <w:t>!</w:t>
      </w:r>
    </w:p>
    <w:p w:rsidR="00840A44" w:rsidRDefault="00840A44" w:rsidP="00B00CC0">
      <w:pPr>
        <w:jc w:val="right"/>
        <w:rPr>
          <w:rFonts w:ascii="Arial"/>
          <w:b/>
          <w:bCs/>
          <w:sz w:val="28"/>
          <w:szCs w:val="28"/>
        </w:rPr>
      </w:pPr>
      <w:bookmarkStart w:id="20" w:name="_GoBack"/>
      <w:bookmarkEnd w:id="20"/>
    </w:p>
    <w:p w:rsidR="00840A44" w:rsidRPr="00A14FE1" w:rsidRDefault="00840A44" w:rsidP="00B00CC0">
      <w:pPr>
        <w:jc w:val="right"/>
        <w:rPr>
          <w:rFonts w:ascii="Arial"/>
          <w:b/>
          <w:bCs/>
          <w:sz w:val="28"/>
          <w:szCs w:val="28"/>
        </w:rPr>
      </w:pPr>
    </w:p>
    <w:sectPr w:rsidR="00840A44" w:rsidRPr="00A14FE1" w:rsidSect="005124D3">
      <w:footerReference w:type="even" r:id="rId10"/>
      <w:footerReference w:type="default" r:id="rId11"/>
      <w:pgSz w:w="11906" w:h="16838"/>
      <w:pgMar w:top="993" w:right="1797" w:bottom="1134" w:left="1276" w:header="720" w:footer="851" w:gutter="0"/>
      <w:cols w:space="720"/>
      <w:bidi/>
      <w:rtlGutter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afeka" w:date="2014-07-12T10:03:00Z" w:initials="a">
    <w:p w:rsidR="00ED4B4F" w:rsidRDefault="00ED4B4F" w:rsidP="00213930">
      <w:pPr>
        <w:pStyle w:val="af0"/>
        <w:rPr>
          <w:rFonts w:ascii="Arial"/>
          <w:rtl/>
        </w:rPr>
      </w:pPr>
      <w:r>
        <w:rPr>
          <w:rStyle w:val="af"/>
        </w:rPr>
        <w:annotationRef/>
      </w:r>
      <w:r>
        <w:rPr>
          <w:rFonts w:hint="cs"/>
          <w:rtl/>
          <w:lang w:bidi="he-IL"/>
        </w:rPr>
        <w:t>מתאר את משגרי הטילים</w:t>
      </w:r>
    </w:p>
  </w:comment>
  <w:comment w:id="2" w:author="afeka" w:date="2014-07-12T10:03:00Z" w:initials="a">
    <w:p w:rsidR="00ED4B4F" w:rsidRDefault="00ED4B4F" w:rsidP="00213930">
      <w:pPr>
        <w:pStyle w:val="af0"/>
      </w:pPr>
      <w:r>
        <w:rPr>
          <w:rStyle w:val="af"/>
        </w:rPr>
        <w:annotationRef/>
      </w:r>
      <w:r>
        <w:rPr>
          <w:rFonts w:hint="cs"/>
          <w:rtl/>
          <w:lang w:bidi="he-IL"/>
        </w:rPr>
        <w:t>לכל משגר יש מספר מזהה וציון האם מוחבא או חשוף</w:t>
      </w:r>
    </w:p>
  </w:comment>
  <w:comment w:id="3" w:author="afeka" w:date="2014-07-12T10:18:00Z" w:initials="a">
    <w:p w:rsidR="00ED4B4F" w:rsidRDefault="00ED4B4F" w:rsidP="006852B6">
      <w:pPr>
        <w:pStyle w:val="af0"/>
        <w:rPr>
          <w:rFonts w:ascii="Arial"/>
          <w:rtl/>
        </w:rPr>
      </w:pPr>
      <w:r>
        <w:rPr>
          <w:rStyle w:val="af"/>
        </w:rPr>
        <w:annotationRef/>
      </w:r>
      <w:r>
        <w:rPr>
          <w:rFonts w:hint="cs"/>
          <w:rtl/>
          <w:lang w:bidi="he-IL"/>
        </w:rPr>
        <w:t>לכל טיל יש מספר מזהה</w:t>
      </w:r>
      <w:r>
        <w:rPr>
          <w:rFonts w:ascii="Arial" w:hint="cs"/>
          <w:rtl/>
        </w:rPr>
        <w:t xml:space="preserve">, </w:t>
      </w:r>
      <w:r>
        <w:rPr>
          <w:rFonts w:hint="cs"/>
          <w:rtl/>
          <w:lang w:bidi="he-IL"/>
        </w:rPr>
        <w:t>היעד אליו נשלח</w:t>
      </w:r>
      <w:r>
        <w:rPr>
          <w:rFonts w:ascii="Arial" w:hint="cs"/>
          <w:rtl/>
        </w:rPr>
        <w:t xml:space="preserve">, </w:t>
      </w:r>
      <w:r>
        <w:rPr>
          <w:rFonts w:hint="cs"/>
          <w:rtl/>
          <w:lang w:bidi="he-IL"/>
        </w:rPr>
        <w:t>כמה שניות מתחילת התוכנית הוא משוגר</w:t>
      </w:r>
      <w:r>
        <w:rPr>
          <w:rFonts w:ascii="Arial" w:hint="cs"/>
          <w:rtl/>
        </w:rPr>
        <w:t xml:space="preserve">, </w:t>
      </w:r>
      <w:r>
        <w:rPr>
          <w:rFonts w:hint="cs"/>
          <w:rtl/>
          <w:lang w:bidi="he-IL"/>
        </w:rPr>
        <w:t>כמה זמן הוא עף עד ליעד</w:t>
      </w:r>
      <w:r>
        <w:rPr>
          <w:rFonts w:ascii="Arial" w:hint="cs"/>
          <w:rtl/>
        </w:rPr>
        <w:t xml:space="preserve">, </w:t>
      </w:r>
      <w:r>
        <w:rPr>
          <w:rFonts w:hint="cs"/>
          <w:rtl/>
          <w:lang w:bidi="he-IL"/>
        </w:rPr>
        <w:t>ובמקרה ולא יורט</w:t>
      </w:r>
      <w:r>
        <w:rPr>
          <w:rFonts w:ascii="Arial" w:hint="cs"/>
          <w:rtl/>
        </w:rPr>
        <w:t xml:space="preserve">, </w:t>
      </w:r>
      <w:r>
        <w:rPr>
          <w:rFonts w:hint="cs"/>
          <w:rtl/>
          <w:lang w:bidi="he-IL"/>
        </w:rPr>
        <w:t>מהו ערך הנזק שגרם</w:t>
      </w:r>
    </w:p>
  </w:comment>
  <w:comment w:id="4" w:author="afeka" w:date="2014-07-12T10:03:00Z" w:initials="a">
    <w:p w:rsidR="00ED4B4F" w:rsidRDefault="00ED4B4F" w:rsidP="00213930">
      <w:pPr>
        <w:pStyle w:val="af0"/>
      </w:pPr>
      <w:r>
        <w:rPr>
          <w:rStyle w:val="af"/>
        </w:rPr>
        <w:annotationRef/>
      </w:r>
      <w:r>
        <w:rPr>
          <w:rFonts w:hint="cs"/>
          <w:rtl/>
          <w:lang w:bidi="he-IL"/>
        </w:rPr>
        <w:t>אוסף מיירטי הטילים</w:t>
      </w:r>
    </w:p>
  </w:comment>
  <w:comment w:id="5" w:author="afeka" w:date="2014-07-12T10:03:00Z" w:initials="a">
    <w:p w:rsidR="00ED4B4F" w:rsidRDefault="00ED4B4F" w:rsidP="00213930">
      <w:pPr>
        <w:pStyle w:val="af0"/>
      </w:pPr>
      <w:r>
        <w:rPr>
          <w:rStyle w:val="af"/>
        </w:rPr>
        <w:annotationRef/>
      </w:r>
      <w:r>
        <w:rPr>
          <w:rFonts w:hint="cs"/>
          <w:rtl/>
          <w:lang w:bidi="he-IL"/>
        </w:rPr>
        <w:t>לכל מיירט נשמור ערך מזהה</w:t>
      </w:r>
    </w:p>
  </w:comment>
  <w:comment w:id="6" w:author="afeka" w:date="2014-07-12T10:03:00Z" w:initials="a">
    <w:p w:rsidR="00ED4B4F" w:rsidRDefault="00ED4B4F" w:rsidP="00213930">
      <w:pPr>
        <w:pStyle w:val="af0"/>
      </w:pPr>
      <w:r>
        <w:rPr>
          <w:rStyle w:val="af"/>
        </w:rPr>
        <w:annotationRef/>
      </w:r>
      <w:r>
        <w:rPr>
          <w:rFonts w:hint="cs"/>
          <w:rtl/>
          <w:lang w:bidi="he-IL"/>
        </w:rPr>
        <w:t>נתוני ירוט</w:t>
      </w:r>
      <w:r>
        <w:rPr>
          <w:rFonts w:ascii="Arial" w:hint="cs"/>
          <w:rtl/>
        </w:rPr>
        <w:t xml:space="preserve">. </w:t>
      </w:r>
      <w:r>
        <w:rPr>
          <w:rFonts w:hint="cs"/>
          <w:rtl/>
          <w:lang w:bidi="he-IL"/>
        </w:rPr>
        <w:t>מי הטיל אותו מיירטים וכמה זמן לאחר שיגור הטיל מנסים ליירט אותו</w:t>
      </w:r>
      <w:r>
        <w:rPr>
          <w:rFonts w:ascii="Arial" w:hint="cs"/>
          <w:rtl/>
        </w:rPr>
        <w:t xml:space="preserve">. </w:t>
      </w:r>
      <w:r>
        <w:rPr>
          <w:rFonts w:hint="cs"/>
          <w:rtl/>
          <w:lang w:bidi="he-IL"/>
        </w:rPr>
        <w:t>במידה והטיל עדיין באוויר הירוט הצליח</w:t>
      </w:r>
      <w:r>
        <w:rPr>
          <w:rFonts w:ascii="Arial" w:hint="cs"/>
          <w:rtl/>
        </w:rPr>
        <w:t>.</w:t>
      </w:r>
    </w:p>
  </w:comment>
  <w:comment w:id="7" w:author="afeka" w:date="2014-07-12T10:03:00Z" w:initials="a">
    <w:p w:rsidR="00ED4B4F" w:rsidRDefault="00ED4B4F" w:rsidP="00213930">
      <w:pPr>
        <w:pStyle w:val="af0"/>
      </w:pPr>
      <w:r>
        <w:rPr>
          <w:rStyle w:val="af"/>
        </w:rPr>
        <w:annotationRef/>
      </w:r>
      <w:r>
        <w:rPr>
          <w:rFonts w:hint="cs"/>
          <w:rtl/>
          <w:lang w:bidi="he-IL"/>
        </w:rPr>
        <w:t>זוהי דוגמא לטיל שלא הצליחו ליירט אותו</w:t>
      </w:r>
      <w:r>
        <w:rPr>
          <w:rFonts w:ascii="Arial" w:hint="cs"/>
          <w:rtl/>
        </w:rPr>
        <w:t xml:space="preserve">, </w:t>
      </w:r>
      <w:r>
        <w:rPr>
          <w:rFonts w:hint="cs"/>
          <w:rtl/>
          <w:lang w:bidi="he-IL"/>
        </w:rPr>
        <w:t>מאחר וזמן היירוט הוא לאחר זמן הנחיתה</w:t>
      </w:r>
    </w:p>
  </w:comment>
  <w:comment w:id="8" w:author="afeka" w:date="2014-07-12T10:03:00Z" w:initials="a">
    <w:p w:rsidR="00ED4B4F" w:rsidRDefault="00ED4B4F" w:rsidP="00213930">
      <w:pPr>
        <w:pStyle w:val="af0"/>
      </w:pPr>
      <w:r>
        <w:rPr>
          <w:rStyle w:val="af"/>
        </w:rPr>
        <w:annotationRef/>
      </w:r>
      <w:r>
        <w:rPr>
          <w:rFonts w:hint="cs"/>
          <w:rtl/>
          <w:lang w:bidi="he-IL"/>
        </w:rPr>
        <w:t>אוסף הכלים להשמדת כלי שיגור</w:t>
      </w:r>
    </w:p>
  </w:comment>
  <w:comment w:id="9" w:author="afeka" w:date="2014-07-12T10:03:00Z" w:initials="a">
    <w:p w:rsidR="00ED4B4F" w:rsidRDefault="00ED4B4F" w:rsidP="00213930">
      <w:pPr>
        <w:pStyle w:val="af0"/>
      </w:pPr>
      <w:r>
        <w:rPr>
          <w:rStyle w:val="af"/>
        </w:rPr>
        <w:annotationRef/>
      </w:r>
      <w:r>
        <w:rPr>
          <w:rFonts w:hint="cs"/>
          <w:rtl/>
          <w:lang w:bidi="he-IL"/>
        </w:rPr>
        <w:t>סוג כלי ההשמדה</w:t>
      </w:r>
    </w:p>
  </w:comment>
  <w:comment w:id="10" w:author="afeka" w:date="2014-07-12T10:03:00Z" w:initials="a">
    <w:p w:rsidR="00ED4B4F" w:rsidRDefault="00ED4B4F" w:rsidP="00213930">
      <w:pPr>
        <w:pStyle w:val="af0"/>
      </w:pPr>
      <w:r>
        <w:rPr>
          <w:rStyle w:val="af"/>
        </w:rPr>
        <w:annotationRef/>
      </w:r>
      <w:r>
        <w:rPr>
          <w:rFonts w:hint="cs"/>
          <w:rtl/>
          <w:lang w:bidi="he-IL"/>
        </w:rPr>
        <w:t>ניסיון ירוט למשגר טילים</w:t>
      </w:r>
      <w:r>
        <w:rPr>
          <w:rFonts w:ascii="Arial" w:hint="cs"/>
          <w:rtl/>
        </w:rPr>
        <w:t xml:space="preserve">. </w:t>
      </w:r>
      <w:r>
        <w:rPr>
          <w:rFonts w:hint="cs"/>
          <w:rtl/>
          <w:lang w:bidi="he-IL"/>
        </w:rPr>
        <w:t>ציון איזה משגר מפציצים ובאיזו שניה מתחילת המלחמה הוא מיורט</w:t>
      </w:r>
      <w:r>
        <w:rPr>
          <w:rFonts w:ascii="Arial" w:hint="cs"/>
          <w:rtl/>
        </w:rPr>
        <w:t xml:space="preserve">. </w:t>
      </w:r>
    </w:p>
  </w:comment>
  <w:comment w:id="11" w:author="afeka" w:date="2014-07-12T10:03:00Z" w:initials="a">
    <w:p w:rsidR="00ED4B4F" w:rsidRDefault="00ED4B4F" w:rsidP="00213930">
      <w:pPr>
        <w:pStyle w:val="af0"/>
        <w:rPr>
          <w:rFonts w:ascii="Arial"/>
          <w:rtl/>
        </w:rPr>
      </w:pPr>
      <w:r>
        <w:rPr>
          <w:rStyle w:val="af"/>
        </w:rPr>
        <w:annotationRef/>
      </w:r>
      <w:r>
        <w:rPr>
          <w:rFonts w:hint="cs"/>
          <w:rtl/>
          <w:lang w:bidi="he-IL"/>
        </w:rPr>
        <w:t>דוגמא לניסיון ירוט כושל</w:t>
      </w:r>
      <w:r>
        <w:rPr>
          <w:rFonts w:ascii="Arial" w:hint="cs"/>
          <w:rtl/>
        </w:rPr>
        <w:t xml:space="preserve">, </w:t>
      </w:r>
      <w:r>
        <w:rPr>
          <w:rFonts w:hint="cs"/>
          <w:rtl/>
          <w:lang w:bidi="he-IL"/>
        </w:rPr>
        <w:t xml:space="preserve">מאחר והמשגר אינו חשוף </w:t>
      </w:r>
      <w:r>
        <w:rPr>
          <w:rFonts w:ascii="Arial" w:hint="cs"/>
          <w:rtl/>
        </w:rPr>
        <w:t xml:space="preserve">8 </w:t>
      </w:r>
      <w:r>
        <w:rPr>
          <w:rFonts w:hint="cs"/>
          <w:rtl/>
          <w:lang w:bidi="he-IL"/>
        </w:rPr>
        <w:t xml:space="preserve">שניות לאחר תחילת ריצת התוכנית 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83E13" w:rsidRDefault="00883E13">
      <w:pPr>
        <w:spacing w:after="0" w:line="240" w:lineRule="auto"/>
      </w:pPr>
      <w:r>
        <w:separator/>
      </w:r>
    </w:p>
  </w:endnote>
  <w:endnote w:type="continuationSeparator" w:id="0">
    <w:p w:rsidR="00883E13" w:rsidRDefault="00883E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roman"/>
    <w:notTrueType/>
    <w:pitch w:val="default"/>
  </w:font>
  <w:font w:name="Guttman Yad-Brush">
    <w:panose1 w:val="02010401010101010101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4B4F" w:rsidRDefault="00F606AC">
    <w:pPr>
      <w:pStyle w:val="a5"/>
      <w:framePr w:wrap="around" w:vAnchor="text" w:hAnchor="margin" w:xAlign="center" w:y="1"/>
      <w:rPr>
        <w:rStyle w:val="a7"/>
        <w:sz w:val="24"/>
        <w:rtl/>
      </w:rPr>
    </w:pPr>
    <w:r>
      <w:rPr>
        <w:rStyle w:val="a7"/>
        <w:rtl/>
      </w:rPr>
      <w:fldChar w:fldCharType="begin"/>
    </w:r>
    <w:r w:rsidR="00ED4B4F">
      <w:rPr>
        <w:rStyle w:val="a7"/>
      </w:rPr>
      <w:instrText xml:space="preserve">PAGE  </w:instrText>
    </w:r>
    <w:r>
      <w:rPr>
        <w:rStyle w:val="a7"/>
        <w:rtl/>
      </w:rPr>
      <w:fldChar w:fldCharType="separate"/>
    </w:r>
    <w:r w:rsidR="00ED4B4F">
      <w:rPr>
        <w:rStyle w:val="a7"/>
        <w:sz w:val="24"/>
        <w:rtl/>
      </w:rPr>
      <w:t>9</w:t>
    </w:r>
    <w:r>
      <w:rPr>
        <w:rStyle w:val="a7"/>
        <w:rtl/>
      </w:rPr>
      <w:fldChar w:fldCharType="end"/>
    </w:r>
  </w:p>
  <w:p w:rsidR="00ED4B4F" w:rsidRDefault="00ED4B4F">
    <w:pPr>
      <w:pStyle w:val="a5"/>
      <w:rPr>
        <w:sz w:val="24"/>
        <w:rtl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4B4F" w:rsidRDefault="00F606AC">
    <w:pPr>
      <w:pStyle w:val="a5"/>
      <w:framePr w:wrap="around" w:vAnchor="text" w:hAnchor="margin" w:xAlign="center" w:y="1"/>
      <w:rPr>
        <w:rStyle w:val="a7"/>
        <w:sz w:val="24"/>
        <w:rtl/>
      </w:rPr>
    </w:pPr>
    <w:r>
      <w:rPr>
        <w:rStyle w:val="a7"/>
        <w:rtl/>
      </w:rPr>
      <w:fldChar w:fldCharType="begin"/>
    </w:r>
    <w:r w:rsidR="00ED4B4F">
      <w:rPr>
        <w:rStyle w:val="a7"/>
      </w:rPr>
      <w:instrText xml:space="preserve">PAGE  </w:instrText>
    </w:r>
    <w:r>
      <w:rPr>
        <w:rStyle w:val="a7"/>
        <w:rtl/>
      </w:rPr>
      <w:fldChar w:fldCharType="separate"/>
    </w:r>
    <w:r w:rsidR="00840A44">
      <w:rPr>
        <w:rStyle w:val="a7"/>
        <w:noProof/>
        <w:rtl/>
        <w:lang w:bidi="he-IL"/>
      </w:rPr>
      <w:t>6</w:t>
    </w:r>
    <w:r>
      <w:rPr>
        <w:rStyle w:val="a7"/>
        <w:rtl/>
      </w:rPr>
      <w:fldChar w:fldCharType="end"/>
    </w:r>
  </w:p>
  <w:p w:rsidR="00ED4B4F" w:rsidRDefault="00ED4B4F">
    <w:pPr>
      <w:pStyle w:val="a5"/>
      <w:rPr>
        <w:sz w:val="24"/>
        <w:rtl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83E13" w:rsidRDefault="00883E13">
      <w:pPr>
        <w:spacing w:after="0" w:line="240" w:lineRule="auto"/>
      </w:pPr>
      <w:r>
        <w:separator/>
      </w:r>
    </w:p>
  </w:footnote>
  <w:footnote w:type="continuationSeparator" w:id="0">
    <w:p w:rsidR="00883E13" w:rsidRDefault="00883E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7C371F"/>
    <w:multiLevelType w:val="hybridMultilevel"/>
    <w:tmpl w:val="C95682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8C324B"/>
    <w:multiLevelType w:val="hybridMultilevel"/>
    <w:tmpl w:val="5AE42F7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DE7689B"/>
    <w:multiLevelType w:val="hybridMultilevel"/>
    <w:tmpl w:val="93B89C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1A6E33"/>
    <w:multiLevelType w:val="hybridMultilevel"/>
    <w:tmpl w:val="D44270C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511131"/>
    <w:multiLevelType w:val="singleLevel"/>
    <w:tmpl w:val="04090001"/>
    <w:lvl w:ilvl="0">
      <w:start w:val="1"/>
      <w:numFmt w:val="bullet"/>
      <w:lvlText w:val=""/>
      <w:lvlJc w:val="center"/>
      <w:pPr>
        <w:tabs>
          <w:tab w:val="num" w:pos="288"/>
        </w:tabs>
        <w:ind w:left="0" w:right="360" w:hanging="72"/>
      </w:pPr>
      <w:rPr>
        <w:rFonts w:ascii="Symbol" w:hAnsi="Symbol" w:hint="default"/>
      </w:rPr>
    </w:lvl>
  </w:abstractNum>
  <w:abstractNum w:abstractNumId="5">
    <w:nsid w:val="27F925DF"/>
    <w:multiLevelType w:val="hybridMultilevel"/>
    <w:tmpl w:val="25161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D456006"/>
    <w:multiLevelType w:val="hybridMultilevel"/>
    <w:tmpl w:val="ED72E9E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302528E2"/>
    <w:multiLevelType w:val="hybridMultilevel"/>
    <w:tmpl w:val="5AE42F7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31B81A98"/>
    <w:multiLevelType w:val="hybridMultilevel"/>
    <w:tmpl w:val="FCE687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36F6AD6"/>
    <w:multiLevelType w:val="multilevel"/>
    <w:tmpl w:val="A146A8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bullet"/>
      <w:lvlText w:val=""/>
      <w:lvlJc w:val="left"/>
      <w:pPr>
        <w:ind w:left="1584" w:hanging="504"/>
      </w:pPr>
      <w:rPr>
        <w:rFonts w:ascii="Wingdings" w:hAnsi="Wingdings"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0">
    <w:nsid w:val="34AB51B1"/>
    <w:multiLevelType w:val="hybridMultilevel"/>
    <w:tmpl w:val="79AC62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8100A50"/>
    <w:multiLevelType w:val="hybridMultilevel"/>
    <w:tmpl w:val="B7EC6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6B12F59"/>
    <w:multiLevelType w:val="hybridMultilevel"/>
    <w:tmpl w:val="DB841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CC4E0F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lang w:bidi="he-IL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48E1D95"/>
    <w:multiLevelType w:val="hybridMultilevel"/>
    <w:tmpl w:val="4CA833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333574F"/>
    <w:multiLevelType w:val="hybridMultilevel"/>
    <w:tmpl w:val="D4683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5886113"/>
    <w:multiLevelType w:val="hybridMultilevel"/>
    <w:tmpl w:val="E5FA6B0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9152627"/>
    <w:multiLevelType w:val="hybridMultilevel"/>
    <w:tmpl w:val="9D94B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6F02B49"/>
    <w:multiLevelType w:val="hybridMultilevel"/>
    <w:tmpl w:val="960821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88A1403"/>
    <w:multiLevelType w:val="hybridMultilevel"/>
    <w:tmpl w:val="EA1025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CB50CD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9"/>
  </w:num>
  <w:num w:numId="3">
    <w:abstractNumId w:val="7"/>
  </w:num>
  <w:num w:numId="4">
    <w:abstractNumId w:val="16"/>
  </w:num>
  <w:num w:numId="5">
    <w:abstractNumId w:val="2"/>
  </w:num>
  <w:num w:numId="6">
    <w:abstractNumId w:val="10"/>
  </w:num>
  <w:num w:numId="7">
    <w:abstractNumId w:val="6"/>
  </w:num>
  <w:num w:numId="8">
    <w:abstractNumId w:val="17"/>
  </w:num>
  <w:num w:numId="9">
    <w:abstractNumId w:val="19"/>
  </w:num>
  <w:num w:numId="10">
    <w:abstractNumId w:val="14"/>
  </w:num>
  <w:num w:numId="11">
    <w:abstractNumId w:val="1"/>
  </w:num>
  <w:num w:numId="12">
    <w:abstractNumId w:val="5"/>
  </w:num>
  <w:num w:numId="13">
    <w:abstractNumId w:val="0"/>
  </w:num>
  <w:num w:numId="14">
    <w:abstractNumId w:val="12"/>
  </w:num>
  <w:num w:numId="15">
    <w:abstractNumId w:val="11"/>
  </w:num>
  <w:num w:numId="16">
    <w:abstractNumId w:val="3"/>
  </w:num>
  <w:num w:numId="17">
    <w:abstractNumId w:val="15"/>
  </w:num>
  <w:num w:numId="18">
    <w:abstractNumId w:val="18"/>
  </w:num>
  <w:num w:numId="19">
    <w:abstractNumId w:val="13"/>
  </w:num>
  <w:num w:numId="20">
    <w:abstractNumId w:val="8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C424B3"/>
    <w:rsid w:val="00000C97"/>
    <w:rsid w:val="00004A71"/>
    <w:rsid w:val="0000536F"/>
    <w:rsid w:val="00010F71"/>
    <w:rsid w:val="00013F41"/>
    <w:rsid w:val="00014FFC"/>
    <w:rsid w:val="00015299"/>
    <w:rsid w:val="00015791"/>
    <w:rsid w:val="00025772"/>
    <w:rsid w:val="00031BD2"/>
    <w:rsid w:val="00035B2E"/>
    <w:rsid w:val="00051F84"/>
    <w:rsid w:val="00062CBF"/>
    <w:rsid w:val="000630C6"/>
    <w:rsid w:val="00064638"/>
    <w:rsid w:val="000731DB"/>
    <w:rsid w:val="00076057"/>
    <w:rsid w:val="000824BE"/>
    <w:rsid w:val="00083EA6"/>
    <w:rsid w:val="00084763"/>
    <w:rsid w:val="00085002"/>
    <w:rsid w:val="00090760"/>
    <w:rsid w:val="00090C65"/>
    <w:rsid w:val="0009299E"/>
    <w:rsid w:val="000941FC"/>
    <w:rsid w:val="0009633C"/>
    <w:rsid w:val="000969EC"/>
    <w:rsid w:val="000A493F"/>
    <w:rsid w:val="000A58C2"/>
    <w:rsid w:val="000A6A8A"/>
    <w:rsid w:val="000A781A"/>
    <w:rsid w:val="000B5F2C"/>
    <w:rsid w:val="000E0219"/>
    <w:rsid w:val="000E23BA"/>
    <w:rsid w:val="000E25E4"/>
    <w:rsid w:val="000E36F1"/>
    <w:rsid w:val="000E57D3"/>
    <w:rsid w:val="000F0F10"/>
    <w:rsid w:val="000F1E2F"/>
    <w:rsid w:val="000F21D4"/>
    <w:rsid w:val="000F480D"/>
    <w:rsid w:val="0010375B"/>
    <w:rsid w:val="00104A3B"/>
    <w:rsid w:val="0010639E"/>
    <w:rsid w:val="00107582"/>
    <w:rsid w:val="00114E3D"/>
    <w:rsid w:val="0012496E"/>
    <w:rsid w:val="00124D6F"/>
    <w:rsid w:val="00127E98"/>
    <w:rsid w:val="0013043D"/>
    <w:rsid w:val="0013188B"/>
    <w:rsid w:val="00133B17"/>
    <w:rsid w:val="001346E8"/>
    <w:rsid w:val="00152F65"/>
    <w:rsid w:val="00153C75"/>
    <w:rsid w:val="00160726"/>
    <w:rsid w:val="001613D7"/>
    <w:rsid w:val="001741CF"/>
    <w:rsid w:val="00176781"/>
    <w:rsid w:val="001A22BA"/>
    <w:rsid w:val="001B08BA"/>
    <w:rsid w:val="001B261B"/>
    <w:rsid w:val="001B52CF"/>
    <w:rsid w:val="001C1D50"/>
    <w:rsid w:val="001C6E1C"/>
    <w:rsid w:val="001C703C"/>
    <w:rsid w:val="001D14C0"/>
    <w:rsid w:val="001D2A6F"/>
    <w:rsid w:val="001D47AC"/>
    <w:rsid w:val="001D73B9"/>
    <w:rsid w:val="001E26C5"/>
    <w:rsid w:val="001E7CA8"/>
    <w:rsid w:val="001E7E55"/>
    <w:rsid w:val="001F0505"/>
    <w:rsid w:val="001F61DF"/>
    <w:rsid w:val="001F7025"/>
    <w:rsid w:val="002045E4"/>
    <w:rsid w:val="002066A4"/>
    <w:rsid w:val="00211072"/>
    <w:rsid w:val="00213930"/>
    <w:rsid w:val="00214B09"/>
    <w:rsid w:val="0021702A"/>
    <w:rsid w:val="00222216"/>
    <w:rsid w:val="00223ADF"/>
    <w:rsid w:val="00223E40"/>
    <w:rsid w:val="00232548"/>
    <w:rsid w:val="00234BF5"/>
    <w:rsid w:val="00234E54"/>
    <w:rsid w:val="0024065A"/>
    <w:rsid w:val="00243419"/>
    <w:rsid w:val="00265CD8"/>
    <w:rsid w:val="0027140E"/>
    <w:rsid w:val="0027637D"/>
    <w:rsid w:val="002774B6"/>
    <w:rsid w:val="00281CBF"/>
    <w:rsid w:val="00283FAC"/>
    <w:rsid w:val="002859BC"/>
    <w:rsid w:val="00286DAC"/>
    <w:rsid w:val="00291F78"/>
    <w:rsid w:val="002947CC"/>
    <w:rsid w:val="0029748D"/>
    <w:rsid w:val="002A2F6E"/>
    <w:rsid w:val="002A2F9F"/>
    <w:rsid w:val="002B06D4"/>
    <w:rsid w:val="002B6924"/>
    <w:rsid w:val="002B7287"/>
    <w:rsid w:val="002C1CA1"/>
    <w:rsid w:val="002C5AD9"/>
    <w:rsid w:val="002C6D49"/>
    <w:rsid w:val="002D289E"/>
    <w:rsid w:val="002D3F79"/>
    <w:rsid w:val="002D46A4"/>
    <w:rsid w:val="002D559C"/>
    <w:rsid w:val="002F1C2A"/>
    <w:rsid w:val="002F1FD4"/>
    <w:rsid w:val="002F2BC2"/>
    <w:rsid w:val="002F460D"/>
    <w:rsid w:val="002F75B4"/>
    <w:rsid w:val="00300F2D"/>
    <w:rsid w:val="00301E73"/>
    <w:rsid w:val="00304863"/>
    <w:rsid w:val="003112FB"/>
    <w:rsid w:val="00330EC3"/>
    <w:rsid w:val="0033225B"/>
    <w:rsid w:val="0033227F"/>
    <w:rsid w:val="003353FC"/>
    <w:rsid w:val="00336263"/>
    <w:rsid w:val="00342404"/>
    <w:rsid w:val="00347C03"/>
    <w:rsid w:val="00353322"/>
    <w:rsid w:val="00357D08"/>
    <w:rsid w:val="0036479A"/>
    <w:rsid w:val="00365852"/>
    <w:rsid w:val="00367E9C"/>
    <w:rsid w:val="00370C90"/>
    <w:rsid w:val="00372E67"/>
    <w:rsid w:val="003810C5"/>
    <w:rsid w:val="00393217"/>
    <w:rsid w:val="00394F29"/>
    <w:rsid w:val="00395E56"/>
    <w:rsid w:val="003A1058"/>
    <w:rsid w:val="003A3375"/>
    <w:rsid w:val="003A5662"/>
    <w:rsid w:val="003B1E66"/>
    <w:rsid w:val="003B3CF6"/>
    <w:rsid w:val="003B4CC7"/>
    <w:rsid w:val="003B50AE"/>
    <w:rsid w:val="003C1DFB"/>
    <w:rsid w:val="003C1EE6"/>
    <w:rsid w:val="003C3659"/>
    <w:rsid w:val="003C4068"/>
    <w:rsid w:val="003C6A45"/>
    <w:rsid w:val="003C71F9"/>
    <w:rsid w:val="003C7A25"/>
    <w:rsid w:val="003D2626"/>
    <w:rsid w:val="003E0CAF"/>
    <w:rsid w:val="003E1A9B"/>
    <w:rsid w:val="003E7271"/>
    <w:rsid w:val="003F38F8"/>
    <w:rsid w:val="003F3FCB"/>
    <w:rsid w:val="003F57B1"/>
    <w:rsid w:val="003F76A0"/>
    <w:rsid w:val="00400DB3"/>
    <w:rsid w:val="00401C21"/>
    <w:rsid w:val="00403893"/>
    <w:rsid w:val="00407DB8"/>
    <w:rsid w:val="00413172"/>
    <w:rsid w:val="00414EB9"/>
    <w:rsid w:val="00417443"/>
    <w:rsid w:val="00423CCA"/>
    <w:rsid w:val="00431990"/>
    <w:rsid w:val="004346AD"/>
    <w:rsid w:val="004357C2"/>
    <w:rsid w:val="00435D82"/>
    <w:rsid w:val="00436ED4"/>
    <w:rsid w:val="004551FD"/>
    <w:rsid w:val="0045620B"/>
    <w:rsid w:val="00457EA1"/>
    <w:rsid w:val="00461C34"/>
    <w:rsid w:val="00466CFB"/>
    <w:rsid w:val="0047093D"/>
    <w:rsid w:val="00473736"/>
    <w:rsid w:val="004748E2"/>
    <w:rsid w:val="00474BE0"/>
    <w:rsid w:val="00482011"/>
    <w:rsid w:val="00483750"/>
    <w:rsid w:val="00486487"/>
    <w:rsid w:val="0048793E"/>
    <w:rsid w:val="00490996"/>
    <w:rsid w:val="00491CEB"/>
    <w:rsid w:val="004A0B38"/>
    <w:rsid w:val="004A41F5"/>
    <w:rsid w:val="004A7169"/>
    <w:rsid w:val="004B0866"/>
    <w:rsid w:val="004B0E97"/>
    <w:rsid w:val="004B764A"/>
    <w:rsid w:val="004D033A"/>
    <w:rsid w:val="004D24DE"/>
    <w:rsid w:val="004D3E93"/>
    <w:rsid w:val="004D47F3"/>
    <w:rsid w:val="004D7253"/>
    <w:rsid w:val="004D751F"/>
    <w:rsid w:val="004E6613"/>
    <w:rsid w:val="004E6DC5"/>
    <w:rsid w:val="004E73DA"/>
    <w:rsid w:val="004F0F4D"/>
    <w:rsid w:val="004F0F89"/>
    <w:rsid w:val="005033ED"/>
    <w:rsid w:val="00504548"/>
    <w:rsid w:val="0050458E"/>
    <w:rsid w:val="00510816"/>
    <w:rsid w:val="005124D3"/>
    <w:rsid w:val="00521D29"/>
    <w:rsid w:val="005235A6"/>
    <w:rsid w:val="0052460D"/>
    <w:rsid w:val="005247C3"/>
    <w:rsid w:val="00531B3A"/>
    <w:rsid w:val="00532782"/>
    <w:rsid w:val="00535011"/>
    <w:rsid w:val="005369F1"/>
    <w:rsid w:val="00543913"/>
    <w:rsid w:val="0054471F"/>
    <w:rsid w:val="00551783"/>
    <w:rsid w:val="005532B4"/>
    <w:rsid w:val="005617EE"/>
    <w:rsid w:val="0056492E"/>
    <w:rsid w:val="00567377"/>
    <w:rsid w:val="00567391"/>
    <w:rsid w:val="00577D62"/>
    <w:rsid w:val="0058123E"/>
    <w:rsid w:val="00583881"/>
    <w:rsid w:val="0058592E"/>
    <w:rsid w:val="00586637"/>
    <w:rsid w:val="00594D65"/>
    <w:rsid w:val="00594F96"/>
    <w:rsid w:val="005969FC"/>
    <w:rsid w:val="005A314E"/>
    <w:rsid w:val="005B11A0"/>
    <w:rsid w:val="005B724E"/>
    <w:rsid w:val="005C125A"/>
    <w:rsid w:val="005C25F3"/>
    <w:rsid w:val="005C3BC0"/>
    <w:rsid w:val="005C3CF5"/>
    <w:rsid w:val="005C6799"/>
    <w:rsid w:val="005D0136"/>
    <w:rsid w:val="005D17C1"/>
    <w:rsid w:val="005D53B9"/>
    <w:rsid w:val="005D554D"/>
    <w:rsid w:val="005D6749"/>
    <w:rsid w:val="005E5312"/>
    <w:rsid w:val="005E5BC0"/>
    <w:rsid w:val="005F1720"/>
    <w:rsid w:val="005F20DE"/>
    <w:rsid w:val="006026B9"/>
    <w:rsid w:val="006071F6"/>
    <w:rsid w:val="006118E6"/>
    <w:rsid w:val="00615397"/>
    <w:rsid w:val="00623358"/>
    <w:rsid w:val="006323DD"/>
    <w:rsid w:val="0063635F"/>
    <w:rsid w:val="0064263D"/>
    <w:rsid w:val="00642F94"/>
    <w:rsid w:val="0064345E"/>
    <w:rsid w:val="00645AA5"/>
    <w:rsid w:val="0064639D"/>
    <w:rsid w:val="00646659"/>
    <w:rsid w:val="00647F96"/>
    <w:rsid w:val="006503A3"/>
    <w:rsid w:val="00650D8C"/>
    <w:rsid w:val="006536F8"/>
    <w:rsid w:val="0065697C"/>
    <w:rsid w:val="00660DB1"/>
    <w:rsid w:val="00664F44"/>
    <w:rsid w:val="00671DB7"/>
    <w:rsid w:val="00672929"/>
    <w:rsid w:val="0067341B"/>
    <w:rsid w:val="0068187D"/>
    <w:rsid w:val="006822B5"/>
    <w:rsid w:val="00683757"/>
    <w:rsid w:val="00684E4B"/>
    <w:rsid w:val="006852B6"/>
    <w:rsid w:val="006875D7"/>
    <w:rsid w:val="0068799E"/>
    <w:rsid w:val="00695395"/>
    <w:rsid w:val="006958DA"/>
    <w:rsid w:val="006A07F4"/>
    <w:rsid w:val="006A2AFE"/>
    <w:rsid w:val="006A6261"/>
    <w:rsid w:val="006A6505"/>
    <w:rsid w:val="006A706B"/>
    <w:rsid w:val="006B071C"/>
    <w:rsid w:val="006B530C"/>
    <w:rsid w:val="006C0255"/>
    <w:rsid w:val="006D0159"/>
    <w:rsid w:val="006D0FCF"/>
    <w:rsid w:val="006D3A51"/>
    <w:rsid w:val="006D7B83"/>
    <w:rsid w:val="006E3B9A"/>
    <w:rsid w:val="006E3F99"/>
    <w:rsid w:val="006E5FAE"/>
    <w:rsid w:val="006F1D3D"/>
    <w:rsid w:val="006F3DA3"/>
    <w:rsid w:val="006F4FD2"/>
    <w:rsid w:val="00700203"/>
    <w:rsid w:val="00702DED"/>
    <w:rsid w:val="00702FD7"/>
    <w:rsid w:val="0071104F"/>
    <w:rsid w:val="00713B18"/>
    <w:rsid w:val="007151DA"/>
    <w:rsid w:val="00715450"/>
    <w:rsid w:val="0071552F"/>
    <w:rsid w:val="0072153D"/>
    <w:rsid w:val="00723331"/>
    <w:rsid w:val="007245D8"/>
    <w:rsid w:val="00734917"/>
    <w:rsid w:val="00737C57"/>
    <w:rsid w:val="00741FCD"/>
    <w:rsid w:val="00747D52"/>
    <w:rsid w:val="007502FC"/>
    <w:rsid w:val="00750F9B"/>
    <w:rsid w:val="0075180D"/>
    <w:rsid w:val="0076272F"/>
    <w:rsid w:val="007640BF"/>
    <w:rsid w:val="0077074C"/>
    <w:rsid w:val="007711D0"/>
    <w:rsid w:val="0078516F"/>
    <w:rsid w:val="007852DF"/>
    <w:rsid w:val="00786728"/>
    <w:rsid w:val="007A2917"/>
    <w:rsid w:val="007A511F"/>
    <w:rsid w:val="007A72DE"/>
    <w:rsid w:val="007A7645"/>
    <w:rsid w:val="007B22ED"/>
    <w:rsid w:val="007B576F"/>
    <w:rsid w:val="007C6FDD"/>
    <w:rsid w:val="007D0642"/>
    <w:rsid w:val="007D2E9A"/>
    <w:rsid w:val="007D4B2B"/>
    <w:rsid w:val="007D4D1A"/>
    <w:rsid w:val="007E262C"/>
    <w:rsid w:val="007E365A"/>
    <w:rsid w:val="007E5F78"/>
    <w:rsid w:val="007E7F1A"/>
    <w:rsid w:val="007F688A"/>
    <w:rsid w:val="00801CCE"/>
    <w:rsid w:val="00810804"/>
    <w:rsid w:val="00812B48"/>
    <w:rsid w:val="0081348D"/>
    <w:rsid w:val="00813E41"/>
    <w:rsid w:val="008145C4"/>
    <w:rsid w:val="00814A05"/>
    <w:rsid w:val="00815336"/>
    <w:rsid w:val="008156A9"/>
    <w:rsid w:val="00815893"/>
    <w:rsid w:val="00815EC1"/>
    <w:rsid w:val="00820C2D"/>
    <w:rsid w:val="00820D19"/>
    <w:rsid w:val="0082365A"/>
    <w:rsid w:val="00827B9C"/>
    <w:rsid w:val="00830869"/>
    <w:rsid w:val="0083154A"/>
    <w:rsid w:val="00831655"/>
    <w:rsid w:val="008360CA"/>
    <w:rsid w:val="00836F87"/>
    <w:rsid w:val="00837453"/>
    <w:rsid w:val="0084034B"/>
    <w:rsid w:val="0084065D"/>
    <w:rsid w:val="00840A44"/>
    <w:rsid w:val="00841CAE"/>
    <w:rsid w:val="008441A0"/>
    <w:rsid w:val="008462A3"/>
    <w:rsid w:val="008525B0"/>
    <w:rsid w:val="00854CEE"/>
    <w:rsid w:val="008743C6"/>
    <w:rsid w:val="008819EE"/>
    <w:rsid w:val="00883E13"/>
    <w:rsid w:val="00886BCB"/>
    <w:rsid w:val="00891C4B"/>
    <w:rsid w:val="00895669"/>
    <w:rsid w:val="008A26B3"/>
    <w:rsid w:val="008B2947"/>
    <w:rsid w:val="008B6BCA"/>
    <w:rsid w:val="008B7885"/>
    <w:rsid w:val="008C50BA"/>
    <w:rsid w:val="008C6508"/>
    <w:rsid w:val="008D0733"/>
    <w:rsid w:val="008D3CA2"/>
    <w:rsid w:val="008D74B2"/>
    <w:rsid w:val="008D7873"/>
    <w:rsid w:val="008E09AE"/>
    <w:rsid w:val="008E3EDC"/>
    <w:rsid w:val="008E40D7"/>
    <w:rsid w:val="008E4B32"/>
    <w:rsid w:val="008F122A"/>
    <w:rsid w:val="008F3AEC"/>
    <w:rsid w:val="009055D4"/>
    <w:rsid w:val="00906AE1"/>
    <w:rsid w:val="00911A71"/>
    <w:rsid w:val="00912D65"/>
    <w:rsid w:val="009145D1"/>
    <w:rsid w:val="00916D95"/>
    <w:rsid w:val="00931DA7"/>
    <w:rsid w:val="0093366B"/>
    <w:rsid w:val="00935F45"/>
    <w:rsid w:val="00940BEF"/>
    <w:rsid w:val="0094345B"/>
    <w:rsid w:val="00944CAE"/>
    <w:rsid w:val="00946E8E"/>
    <w:rsid w:val="009479F7"/>
    <w:rsid w:val="00950A11"/>
    <w:rsid w:val="00952E7E"/>
    <w:rsid w:val="00957ADB"/>
    <w:rsid w:val="00960B28"/>
    <w:rsid w:val="0096293A"/>
    <w:rsid w:val="00964796"/>
    <w:rsid w:val="00970327"/>
    <w:rsid w:val="0097512F"/>
    <w:rsid w:val="00982614"/>
    <w:rsid w:val="009830A1"/>
    <w:rsid w:val="0099752A"/>
    <w:rsid w:val="009B0DEC"/>
    <w:rsid w:val="009B1828"/>
    <w:rsid w:val="009B4140"/>
    <w:rsid w:val="009C4926"/>
    <w:rsid w:val="009C536B"/>
    <w:rsid w:val="009C5621"/>
    <w:rsid w:val="009D27C6"/>
    <w:rsid w:val="009D43A4"/>
    <w:rsid w:val="009D69B8"/>
    <w:rsid w:val="009E314C"/>
    <w:rsid w:val="009F44EC"/>
    <w:rsid w:val="009F4A19"/>
    <w:rsid w:val="00A0039A"/>
    <w:rsid w:val="00A0524E"/>
    <w:rsid w:val="00A05987"/>
    <w:rsid w:val="00A100A5"/>
    <w:rsid w:val="00A14FE1"/>
    <w:rsid w:val="00A15AE4"/>
    <w:rsid w:val="00A15D91"/>
    <w:rsid w:val="00A211F8"/>
    <w:rsid w:val="00A275FD"/>
    <w:rsid w:val="00A27A9B"/>
    <w:rsid w:val="00A37D63"/>
    <w:rsid w:val="00A432BD"/>
    <w:rsid w:val="00A43DB7"/>
    <w:rsid w:val="00A54CE9"/>
    <w:rsid w:val="00A568D2"/>
    <w:rsid w:val="00A6195D"/>
    <w:rsid w:val="00A66C1D"/>
    <w:rsid w:val="00A70B73"/>
    <w:rsid w:val="00A71331"/>
    <w:rsid w:val="00A7194C"/>
    <w:rsid w:val="00A71FA4"/>
    <w:rsid w:val="00A755BE"/>
    <w:rsid w:val="00A84092"/>
    <w:rsid w:val="00A9430F"/>
    <w:rsid w:val="00A966A1"/>
    <w:rsid w:val="00A969D7"/>
    <w:rsid w:val="00A97249"/>
    <w:rsid w:val="00AA1522"/>
    <w:rsid w:val="00AA5818"/>
    <w:rsid w:val="00AB49D9"/>
    <w:rsid w:val="00AB557C"/>
    <w:rsid w:val="00AB67E4"/>
    <w:rsid w:val="00AC1CC2"/>
    <w:rsid w:val="00AC7369"/>
    <w:rsid w:val="00AD0431"/>
    <w:rsid w:val="00AD61A4"/>
    <w:rsid w:val="00AD67E3"/>
    <w:rsid w:val="00AE3744"/>
    <w:rsid w:val="00AE5324"/>
    <w:rsid w:val="00AF189C"/>
    <w:rsid w:val="00AF2874"/>
    <w:rsid w:val="00B0036F"/>
    <w:rsid w:val="00B00CC0"/>
    <w:rsid w:val="00B050AF"/>
    <w:rsid w:val="00B061CD"/>
    <w:rsid w:val="00B11E4C"/>
    <w:rsid w:val="00B12B1A"/>
    <w:rsid w:val="00B12C9C"/>
    <w:rsid w:val="00B173F2"/>
    <w:rsid w:val="00B27E4C"/>
    <w:rsid w:val="00B322D2"/>
    <w:rsid w:val="00B368D3"/>
    <w:rsid w:val="00B40B10"/>
    <w:rsid w:val="00B41423"/>
    <w:rsid w:val="00B50969"/>
    <w:rsid w:val="00B50A4E"/>
    <w:rsid w:val="00B565A9"/>
    <w:rsid w:val="00B577BB"/>
    <w:rsid w:val="00B630A6"/>
    <w:rsid w:val="00B64277"/>
    <w:rsid w:val="00B71302"/>
    <w:rsid w:val="00B80A94"/>
    <w:rsid w:val="00B84E72"/>
    <w:rsid w:val="00B86289"/>
    <w:rsid w:val="00BA5736"/>
    <w:rsid w:val="00BB1743"/>
    <w:rsid w:val="00BC03F8"/>
    <w:rsid w:val="00BC43F6"/>
    <w:rsid w:val="00BC694F"/>
    <w:rsid w:val="00BC7A37"/>
    <w:rsid w:val="00BD0CA6"/>
    <w:rsid w:val="00BD2F6C"/>
    <w:rsid w:val="00BD7674"/>
    <w:rsid w:val="00BE0B0B"/>
    <w:rsid w:val="00BE4988"/>
    <w:rsid w:val="00BE4A6C"/>
    <w:rsid w:val="00BE5288"/>
    <w:rsid w:val="00BE7A00"/>
    <w:rsid w:val="00BE7F55"/>
    <w:rsid w:val="00BF0B76"/>
    <w:rsid w:val="00BF4932"/>
    <w:rsid w:val="00C04458"/>
    <w:rsid w:val="00C07B79"/>
    <w:rsid w:val="00C07C52"/>
    <w:rsid w:val="00C12D9B"/>
    <w:rsid w:val="00C1359F"/>
    <w:rsid w:val="00C177B0"/>
    <w:rsid w:val="00C20816"/>
    <w:rsid w:val="00C251B4"/>
    <w:rsid w:val="00C27E64"/>
    <w:rsid w:val="00C33239"/>
    <w:rsid w:val="00C348AE"/>
    <w:rsid w:val="00C34BA1"/>
    <w:rsid w:val="00C420F8"/>
    <w:rsid w:val="00C424B3"/>
    <w:rsid w:val="00C44550"/>
    <w:rsid w:val="00C52106"/>
    <w:rsid w:val="00C53457"/>
    <w:rsid w:val="00C76641"/>
    <w:rsid w:val="00C91CF5"/>
    <w:rsid w:val="00CA524A"/>
    <w:rsid w:val="00CB29DD"/>
    <w:rsid w:val="00CB3EA8"/>
    <w:rsid w:val="00CB4E74"/>
    <w:rsid w:val="00CC1B44"/>
    <w:rsid w:val="00CC3FBE"/>
    <w:rsid w:val="00CC7061"/>
    <w:rsid w:val="00CD2C1E"/>
    <w:rsid w:val="00CD344C"/>
    <w:rsid w:val="00CE1B73"/>
    <w:rsid w:val="00CE312D"/>
    <w:rsid w:val="00CE32AF"/>
    <w:rsid w:val="00CE415B"/>
    <w:rsid w:val="00CF0F5A"/>
    <w:rsid w:val="00CF12D2"/>
    <w:rsid w:val="00CF289F"/>
    <w:rsid w:val="00CF4BA3"/>
    <w:rsid w:val="00D001C3"/>
    <w:rsid w:val="00D032BC"/>
    <w:rsid w:val="00D06FAA"/>
    <w:rsid w:val="00D22D53"/>
    <w:rsid w:val="00D3457B"/>
    <w:rsid w:val="00D3706A"/>
    <w:rsid w:val="00D535C2"/>
    <w:rsid w:val="00D5676F"/>
    <w:rsid w:val="00D71FF1"/>
    <w:rsid w:val="00D73AFC"/>
    <w:rsid w:val="00D8069C"/>
    <w:rsid w:val="00D80F11"/>
    <w:rsid w:val="00D829AB"/>
    <w:rsid w:val="00D85946"/>
    <w:rsid w:val="00D87170"/>
    <w:rsid w:val="00D923D9"/>
    <w:rsid w:val="00D94F64"/>
    <w:rsid w:val="00D95561"/>
    <w:rsid w:val="00DA30BA"/>
    <w:rsid w:val="00DA4201"/>
    <w:rsid w:val="00DA6179"/>
    <w:rsid w:val="00DB21FA"/>
    <w:rsid w:val="00DB6FB5"/>
    <w:rsid w:val="00DC3D67"/>
    <w:rsid w:val="00DC7C7B"/>
    <w:rsid w:val="00DD165E"/>
    <w:rsid w:val="00DD4D9A"/>
    <w:rsid w:val="00DE62D7"/>
    <w:rsid w:val="00DF3040"/>
    <w:rsid w:val="00DF3363"/>
    <w:rsid w:val="00DF5A0A"/>
    <w:rsid w:val="00DF5E30"/>
    <w:rsid w:val="00DF6863"/>
    <w:rsid w:val="00DF6CBC"/>
    <w:rsid w:val="00E064F6"/>
    <w:rsid w:val="00E12905"/>
    <w:rsid w:val="00E15820"/>
    <w:rsid w:val="00E1664E"/>
    <w:rsid w:val="00E212E5"/>
    <w:rsid w:val="00E23F5C"/>
    <w:rsid w:val="00E2492C"/>
    <w:rsid w:val="00E27BF6"/>
    <w:rsid w:val="00E4068F"/>
    <w:rsid w:val="00E41101"/>
    <w:rsid w:val="00E46783"/>
    <w:rsid w:val="00E47017"/>
    <w:rsid w:val="00E50968"/>
    <w:rsid w:val="00E55E92"/>
    <w:rsid w:val="00E65128"/>
    <w:rsid w:val="00E676D8"/>
    <w:rsid w:val="00E67C78"/>
    <w:rsid w:val="00E72226"/>
    <w:rsid w:val="00E73B0E"/>
    <w:rsid w:val="00E76937"/>
    <w:rsid w:val="00E77099"/>
    <w:rsid w:val="00E816EA"/>
    <w:rsid w:val="00E83FE4"/>
    <w:rsid w:val="00E8730D"/>
    <w:rsid w:val="00E9034C"/>
    <w:rsid w:val="00E96715"/>
    <w:rsid w:val="00E97D16"/>
    <w:rsid w:val="00EA0396"/>
    <w:rsid w:val="00EA0877"/>
    <w:rsid w:val="00EA45E7"/>
    <w:rsid w:val="00EA4968"/>
    <w:rsid w:val="00EB15CA"/>
    <w:rsid w:val="00EB43D1"/>
    <w:rsid w:val="00EC2C58"/>
    <w:rsid w:val="00EC6043"/>
    <w:rsid w:val="00ED0100"/>
    <w:rsid w:val="00ED0EFC"/>
    <w:rsid w:val="00ED28C9"/>
    <w:rsid w:val="00ED4B4F"/>
    <w:rsid w:val="00EE29C8"/>
    <w:rsid w:val="00EE4CCB"/>
    <w:rsid w:val="00EE4E1C"/>
    <w:rsid w:val="00EE5AD9"/>
    <w:rsid w:val="00EF28A9"/>
    <w:rsid w:val="00F01902"/>
    <w:rsid w:val="00F0461A"/>
    <w:rsid w:val="00F05705"/>
    <w:rsid w:val="00F242A6"/>
    <w:rsid w:val="00F245F3"/>
    <w:rsid w:val="00F31F4A"/>
    <w:rsid w:val="00F32152"/>
    <w:rsid w:val="00F33138"/>
    <w:rsid w:val="00F33729"/>
    <w:rsid w:val="00F470C5"/>
    <w:rsid w:val="00F507A1"/>
    <w:rsid w:val="00F56BB2"/>
    <w:rsid w:val="00F606AC"/>
    <w:rsid w:val="00F61370"/>
    <w:rsid w:val="00F62E2B"/>
    <w:rsid w:val="00F71B68"/>
    <w:rsid w:val="00F71DEC"/>
    <w:rsid w:val="00F76A23"/>
    <w:rsid w:val="00F81295"/>
    <w:rsid w:val="00F8176B"/>
    <w:rsid w:val="00F851C4"/>
    <w:rsid w:val="00F91B01"/>
    <w:rsid w:val="00F9382D"/>
    <w:rsid w:val="00F95392"/>
    <w:rsid w:val="00FA2143"/>
    <w:rsid w:val="00FB0840"/>
    <w:rsid w:val="00FB4387"/>
    <w:rsid w:val="00FB44E0"/>
    <w:rsid w:val="00FB6194"/>
    <w:rsid w:val="00FC5CE1"/>
    <w:rsid w:val="00FD1559"/>
    <w:rsid w:val="00FD1A81"/>
    <w:rsid w:val="00FD25AC"/>
    <w:rsid w:val="00FD362B"/>
    <w:rsid w:val="00FE10B6"/>
    <w:rsid w:val="00FE1686"/>
    <w:rsid w:val="00FE3E0A"/>
    <w:rsid w:val="00FF2799"/>
    <w:rsid w:val="00FF3F74"/>
    <w:rsid w:val="00FF5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702A"/>
    <w:rPr>
      <w:sz w:val="20"/>
      <w:szCs w:val="20"/>
    </w:rPr>
  </w:style>
  <w:style w:type="paragraph" w:styleId="1">
    <w:name w:val="heading 1"/>
    <w:basedOn w:val="a"/>
    <w:next w:val="a"/>
    <w:link w:val="10"/>
    <w:uiPriority w:val="9"/>
    <w:qFormat/>
    <w:rsid w:val="0021702A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21702A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3">
    <w:name w:val="heading 3"/>
    <w:basedOn w:val="a"/>
    <w:next w:val="a"/>
    <w:link w:val="30"/>
    <w:uiPriority w:val="9"/>
    <w:unhideWhenUsed/>
    <w:qFormat/>
    <w:rsid w:val="0021702A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1702A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1702A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1702A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rsid w:val="0021702A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1702A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1702A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21702A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20">
    <w:name w:val="כותרת 2 תו"/>
    <w:basedOn w:val="a0"/>
    <w:link w:val="2"/>
    <w:uiPriority w:val="9"/>
    <w:rsid w:val="0021702A"/>
    <w:rPr>
      <w:caps/>
      <w:spacing w:val="15"/>
      <w:shd w:val="clear" w:color="auto" w:fill="DBE5F1" w:themeFill="accent1" w:themeFillTint="33"/>
    </w:rPr>
  </w:style>
  <w:style w:type="character" w:customStyle="1" w:styleId="70">
    <w:name w:val="כותרת 7 תו"/>
    <w:basedOn w:val="a0"/>
    <w:link w:val="7"/>
    <w:uiPriority w:val="9"/>
    <w:rsid w:val="0021702A"/>
    <w:rPr>
      <w:caps/>
      <w:color w:val="365F91" w:themeColor="accent1" w:themeShade="BF"/>
      <w:spacing w:val="10"/>
    </w:rPr>
  </w:style>
  <w:style w:type="paragraph" w:styleId="a3">
    <w:name w:val="header"/>
    <w:basedOn w:val="a"/>
    <w:link w:val="a4"/>
    <w:rsid w:val="006A6505"/>
    <w:pPr>
      <w:tabs>
        <w:tab w:val="center" w:pos="4153"/>
        <w:tab w:val="right" w:pos="8306"/>
      </w:tabs>
      <w:bidi/>
      <w:spacing w:after="0" w:line="340" w:lineRule="exact"/>
      <w:jc w:val="both"/>
    </w:pPr>
    <w:rPr>
      <w:rFonts w:ascii="Times New Roman" w:eastAsia="Times New Roman" w:hAnsi="Times New Roman" w:cs="Times New Roman"/>
      <w:szCs w:val="24"/>
    </w:rPr>
  </w:style>
  <w:style w:type="character" w:customStyle="1" w:styleId="a4">
    <w:name w:val="כותרת עליונה תו"/>
    <w:link w:val="a3"/>
    <w:rsid w:val="006A6505"/>
    <w:rPr>
      <w:rFonts w:ascii="Times New Roman" w:eastAsia="Times New Roman" w:hAnsi="Times New Roman" w:cs="David"/>
      <w:sz w:val="22"/>
      <w:szCs w:val="24"/>
    </w:rPr>
  </w:style>
  <w:style w:type="paragraph" w:styleId="a5">
    <w:name w:val="footer"/>
    <w:basedOn w:val="a"/>
    <w:link w:val="a6"/>
    <w:rsid w:val="006A6505"/>
    <w:pPr>
      <w:tabs>
        <w:tab w:val="center" w:pos="4153"/>
        <w:tab w:val="right" w:pos="8306"/>
      </w:tabs>
      <w:bidi/>
      <w:spacing w:after="0" w:line="340" w:lineRule="exact"/>
      <w:jc w:val="both"/>
    </w:pPr>
    <w:rPr>
      <w:rFonts w:ascii="Times New Roman" w:eastAsia="Times New Roman" w:hAnsi="Times New Roman" w:cs="Times New Roman"/>
      <w:szCs w:val="24"/>
    </w:rPr>
  </w:style>
  <w:style w:type="character" w:customStyle="1" w:styleId="a6">
    <w:name w:val="כותרת תחתונה תו"/>
    <w:link w:val="a5"/>
    <w:rsid w:val="006A6505"/>
    <w:rPr>
      <w:rFonts w:ascii="Times New Roman" w:eastAsia="Times New Roman" w:hAnsi="Times New Roman" w:cs="David"/>
      <w:sz w:val="22"/>
      <w:szCs w:val="24"/>
    </w:rPr>
  </w:style>
  <w:style w:type="character" w:styleId="a7">
    <w:name w:val="page number"/>
    <w:rsid w:val="006A6505"/>
  </w:style>
  <w:style w:type="character" w:styleId="Hyperlink">
    <w:name w:val="Hyperlink"/>
    <w:rsid w:val="006A6505"/>
    <w:rPr>
      <w:color w:val="0000FF"/>
      <w:u w:val="single"/>
    </w:rPr>
  </w:style>
  <w:style w:type="paragraph" w:styleId="a8">
    <w:name w:val="List Paragraph"/>
    <w:basedOn w:val="a"/>
    <w:uiPriority w:val="34"/>
    <w:qFormat/>
    <w:rsid w:val="0021702A"/>
    <w:pPr>
      <w:ind w:left="720"/>
      <w:contextualSpacing/>
    </w:pPr>
  </w:style>
  <w:style w:type="paragraph" w:styleId="NormalWeb">
    <w:name w:val="Normal (Web)"/>
    <w:basedOn w:val="a"/>
    <w:uiPriority w:val="99"/>
    <w:semiHidden/>
    <w:unhideWhenUsed/>
    <w:rsid w:val="00E8730D"/>
    <w:rPr>
      <w:rFonts w:ascii="Times New Roman" w:hAnsi="Times New Roman" w:cs="Times New Roman"/>
      <w:sz w:val="24"/>
      <w:szCs w:val="24"/>
    </w:rPr>
  </w:style>
  <w:style w:type="paragraph" w:styleId="a9">
    <w:name w:val="Balloon Text"/>
    <w:basedOn w:val="a"/>
    <w:link w:val="aa"/>
    <w:uiPriority w:val="99"/>
    <w:semiHidden/>
    <w:unhideWhenUsed/>
    <w:rsid w:val="00291F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טקסט בלונים תו"/>
    <w:basedOn w:val="a0"/>
    <w:link w:val="a9"/>
    <w:uiPriority w:val="99"/>
    <w:semiHidden/>
    <w:rsid w:val="00291F78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a0"/>
    <w:uiPriority w:val="99"/>
    <w:semiHidden/>
    <w:unhideWhenUsed/>
    <w:rsid w:val="00886BCB"/>
    <w:rPr>
      <w:color w:val="800080" w:themeColor="followedHyperlink"/>
      <w:u w:val="single"/>
    </w:rPr>
  </w:style>
  <w:style w:type="paragraph" w:styleId="ab">
    <w:name w:val="Title"/>
    <w:basedOn w:val="a"/>
    <w:next w:val="a"/>
    <w:link w:val="ac"/>
    <w:uiPriority w:val="10"/>
    <w:qFormat/>
    <w:rsid w:val="0021702A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ac">
    <w:name w:val="כותרת טקסט תו"/>
    <w:basedOn w:val="a0"/>
    <w:link w:val="ab"/>
    <w:uiPriority w:val="10"/>
    <w:rsid w:val="0021702A"/>
    <w:rPr>
      <w:caps/>
      <w:color w:val="4F81BD" w:themeColor="accent1"/>
      <w:spacing w:val="10"/>
      <w:kern w:val="28"/>
      <w:sz w:val="52"/>
      <w:szCs w:val="52"/>
    </w:rPr>
  </w:style>
  <w:style w:type="paragraph" w:styleId="ad">
    <w:name w:val="Subtitle"/>
    <w:basedOn w:val="a"/>
    <w:next w:val="a"/>
    <w:link w:val="ae"/>
    <w:uiPriority w:val="11"/>
    <w:qFormat/>
    <w:rsid w:val="0021702A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ae">
    <w:name w:val="כותרת משנה תו"/>
    <w:basedOn w:val="a0"/>
    <w:link w:val="ad"/>
    <w:uiPriority w:val="11"/>
    <w:rsid w:val="0021702A"/>
    <w:rPr>
      <w:caps/>
      <w:color w:val="595959" w:themeColor="text1" w:themeTint="A6"/>
      <w:spacing w:val="10"/>
      <w:sz w:val="24"/>
      <w:szCs w:val="24"/>
    </w:rPr>
  </w:style>
  <w:style w:type="character" w:styleId="af">
    <w:name w:val="annotation reference"/>
    <w:basedOn w:val="a0"/>
    <w:uiPriority w:val="99"/>
    <w:semiHidden/>
    <w:unhideWhenUsed/>
    <w:rsid w:val="00BF4932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BF4932"/>
    <w:pPr>
      <w:spacing w:line="240" w:lineRule="auto"/>
    </w:pPr>
  </w:style>
  <w:style w:type="character" w:customStyle="1" w:styleId="af1">
    <w:name w:val="טקסט הערה תו"/>
    <w:basedOn w:val="a0"/>
    <w:link w:val="af0"/>
    <w:uiPriority w:val="99"/>
    <w:semiHidden/>
    <w:rsid w:val="00BF4932"/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BF4932"/>
    <w:rPr>
      <w:b/>
      <w:bCs/>
    </w:rPr>
  </w:style>
  <w:style w:type="character" w:customStyle="1" w:styleId="af3">
    <w:name w:val="נושא הערה תו"/>
    <w:basedOn w:val="af1"/>
    <w:link w:val="af2"/>
    <w:uiPriority w:val="99"/>
    <w:semiHidden/>
    <w:rsid w:val="00BF4932"/>
    <w:rPr>
      <w:b/>
      <w:bCs/>
    </w:rPr>
  </w:style>
  <w:style w:type="character" w:customStyle="1" w:styleId="30">
    <w:name w:val="כותרת 3 תו"/>
    <w:basedOn w:val="a0"/>
    <w:link w:val="3"/>
    <w:uiPriority w:val="9"/>
    <w:rsid w:val="0021702A"/>
    <w:rPr>
      <w:caps/>
      <w:color w:val="243F60" w:themeColor="accent1" w:themeShade="7F"/>
      <w:spacing w:val="15"/>
    </w:rPr>
  </w:style>
  <w:style w:type="character" w:customStyle="1" w:styleId="40">
    <w:name w:val="כותרת 4 תו"/>
    <w:basedOn w:val="a0"/>
    <w:link w:val="4"/>
    <w:uiPriority w:val="9"/>
    <w:semiHidden/>
    <w:rsid w:val="0021702A"/>
    <w:rPr>
      <w:caps/>
      <w:color w:val="365F91" w:themeColor="accent1" w:themeShade="BF"/>
      <w:spacing w:val="10"/>
    </w:rPr>
  </w:style>
  <w:style w:type="character" w:customStyle="1" w:styleId="50">
    <w:name w:val="כותרת 5 תו"/>
    <w:basedOn w:val="a0"/>
    <w:link w:val="5"/>
    <w:uiPriority w:val="9"/>
    <w:semiHidden/>
    <w:rsid w:val="0021702A"/>
    <w:rPr>
      <w:caps/>
      <w:color w:val="365F91" w:themeColor="accent1" w:themeShade="BF"/>
      <w:spacing w:val="10"/>
    </w:rPr>
  </w:style>
  <w:style w:type="character" w:customStyle="1" w:styleId="60">
    <w:name w:val="כותרת 6 תו"/>
    <w:basedOn w:val="a0"/>
    <w:link w:val="6"/>
    <w:uiPriority w:val="9"/>
    <w:semiHidden/>
    <w:rsid w:val="0021702A"/>
    <w:rPr>
      <w:caps/>
      <w:color w:val="365F91" w:themeColor="accent1" w:themeShade="BF"/>
      <w:spacing w:val="10"/>
    </w:rPr>
  </w:style>
  <w:style w:type="character" w:customStyle="1" w:styleId="80">
    <w:name w:val="כותרת 8 תו"/>
    <w:basedOn w:val="a0"/>
    <w:link w:val="8"/>
    <w:uiPriority w:val="9"/>
    <w:semiHidden/>
    <w:rsid w:val="0021702A"/>
    <w:rPr>
      <w:caps/>
      <w:spacing w:val="10"/>
      <w:sz w:val="18"/>
      <w:szCs w:val="18"/>
    </w:rPr>
  </w:style>
  <w:style w:type="character" w:customStyle="1" w:styleId="90">
    <w:name w:val="כותרת 9 תו"/>
    <w:basedOn w:val="a0"/>
    <w:link w:val="9"/>
    <w:uiPriority w:val="9"/>
    <w:semiHidden/>
    <w:rsid w:val="0021702A"/>
    <w:rPr>
      <w:i/>
      <w:caps/>
      <w:spacing w:val="10"/>
      <w:sz w:val="18"/>
      <w:szCs w:val="18"/>
    </w:rPr>
  </w:style>
  <w:style w:type="paragraph" w:styleId="af4">
    <w:name w:val="caption"/>
    <w:basedOn w:val="a"/>
    <w:next w:val="a"/>
    <w:uiPriority w:val="35"/>
    <w:semiHidden/>
    <w:unhideWhenUsed/>
    <w:qFormat/>
    <w:rsid w:val="0021702A"/>
    <w:rPr>
      <w:b/>
      <w:bCs/>
      <w:color w:val="365F91" w:themeColor="accent1" w:themeShade="BF"/>
      <w:sz w:val="16"/>
      <w:szCs w:val="16"/>
    </w:rPr>
  </w:style>
  <w:style w:type="character" w:styleId="af5">
    <w:name w:val="Strong"/>
    <w:uiPriority w:val="22"/>
    <w:qFormat/>
    <w:rsid w:val="0021702A"/>
    <w:rPr>
      <w:b/>
      <w:bCs/>
    </w:rPr>
  </w:style>
  <w:style w:type="character" w:styleId="af6">
    <w:name w:val="Emphasis"/>
    <w:uiPriority w:val="20"/>
    <w:qFormat/>
    <w:rsid w:val="0021702A"/>
    <w:rPr>
      <w:caps/>
      <w:color w:val="243F60" w:themeColor="accent1" w:themeShade="7F"/>
      <w:spacing w:val="5"/>
    </w:rPr>
  </w:style>
  <w:style w:type="paragraph" w:styleId="af7">
    <w:name w:val="No Spacing"/>
    <w:basedOn w:val="a"/>
    <w:link w:val="af8"/>
    <w:uiPriority w:val="1"/>
    <w:qFormat/>
    <w:rsid w:val="0021702A"/>
    <w:pPr>
      <w:spacing w:before="0" w:after="0" w:line="240" w:lineRule="auto"/>
    </w:pPr>
  </w:style>
  <w:style w:type="character" w:customStyle="1" w:styleId="af8">
    <w:name w:val="ללא מרווח תו"/>
    <w:basedOn w:val="a0"/>
    <w:link w:val="af7"/>
    <w:uiPriority w:val="1"/>
    <w:rsid w:val="0021702A"/>
    <w:rPr>
      <w:sz w:val="20"/>
      <w:szCs w:val="20"/>
    </w:rPr>
  </w:style>
  <w:style w:type="paragraph" w:styleId="af9">
    <w:name w:val="Quote"/>
    <w:basedOn w:val="a"/>
    <w:next w:val="a"/>
    <w:link w:val="afa"/>
    <w:uiPriority w:val="29"/>
    <w:qFormat/>
    <w:rsid w:val="0021702A"/>
    <w:rPr>
      <w:i/>
      <w:iCs/>
    </w:rPr>
  </w:style>
  <w:style w:type="character" w:customStyle="1" w:styleId="afa">
    <w:name w:val="ציטוט תו"/>
    <w:basedOn w:val="a0"/>
    <w:link w:val="af9"/>
    <w:uiPriority w:val="29"/>
    <w:rsid w:val="0021702A"/>
    <w:rPr>
      <w:i/>
      <w:iCs/>
      <w:sz w:val="20"/>
      <w:szCs w:val="20"/>
    </w:rPr>
  </w:style>
  <w:style w:type="paragraph" w:styleId="afb">
    <w:name w:val="Intense Quote"/>
    <w:basedOn w:val="a"/>
    <w:next w:val="a"/>
    <w:link w:val="afc"/>
    <w:uiPriority w:val="30"/>
    <w:qFormat/>
    <w:rsid w:val="0021702A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afc">
    <w:name w:val="ציטוט חזק תו"/>
    <w:basedOn w:val="a0"/>
    <w:link w:val="afb"/>
    <w:uiPriority w:val="30"/>
    <w:rsid w:val="0021702A"/>
    <w:rPr>
      <w:i/>
      <w:iCs/>
      <w:color w:val="4F81BD" w:themeColor="accent1"/>
      <w:sz w:val="20"/>
      <w:szCs w:val="20"/>
    </w:rPr>
  </w:style>
  <w:style w:type="character" w:styleId="afd">
    <w:name w:val="Subtle Emphasis"/>
    <w:uiPriority w:val="19"/>
    <w:qFormat/>
    <w:rsid w:val="0021702A"/>
    <w:rPr>
      <w:i/>
      <w:iCs/>
      <w:color w:val="243F60" w:themeColor="accent1" w:themeShade="7F"/>
    </w:rPr>
  </w:style>
  <w:style w:type="character" w:styleId="afe">
    <w:name w:val="Intense Emphasis"/>
    <w:uiPriority w:val="21"/>
    <w:qFormat/>
    <w:rsid w:val="0021702A"/>
    <w:rPr>
      <w:b/>
      <w:bCs/>
      <w:caps/>
      <w:color w:val="243F60" w:themeColor="accent1" w:themeShade="7F"/>
      <w:spacing w:val="10"/>
    </w:rPr>
  </w:style>
  <w:style w:type="character" w:styleId="aff">
    <w:name w:val="Subtle Reference"/>
    <w:uiPriority w:val="31"/>
    <w:qFormat/>
    <w:rsid w:val="0021702A"/>
    <w:rPr>
      <w:b/>
      <w:bCs/>
      <w:color w:val="4F81BD" w:themeColor="accent1"/>
    </w:rPr>
  </w:style>
  <w:style w:type="character" w:styleId="aff0">
    <w:name w:val="Intense Reference"/>
    <w:uiPriority w:val="32"/>
    <w:qFormat/>
    <w:rsid w:val="0021702A"/>
    <w:rPr>
      <w:b/>
      <w:bCs/>
      <w:i/>
      <w:iCs/>
      <w:caps/>
      <w:color w:val="4F81BD" w:themeColor="accent1"/>
    </w:rPr>
  </w:style>
  <w:style w:type="character" w:styleId="aff1">
    <w:name w:val="Book Title"/>
    <w:uiPriority w:val="33"/>
    <w:qFormat/>
    <w:rsid w:val="0021702A"/>
    <w:rPr>
      <w:b/>
      <w:bCs/>
      <w:i/>
      <w:iCs/>
      <w:spacing w:val="9"/>
    </w:rPr>
  </w:style>
  <w:style w:type="paragraph" w:styleId="aff2">
    <w:name w:val="TOC Heading"/>
    <w:basedOn w:val="1"/>
    <w:next w:val="a"/>
    <w:uiPriority w:val="39"/>
    <w:semiHidden/>
    <w:unhideWhenUsed/>
    <w:qFormat/>
    <w:rsid w:val="0021702A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Arial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</w:rPr>
  </w:style>
  <w:style w:type="paragraph" w:styleId="1">
    <w:name w:val="heading 1"/>
    <w:basedOn w:val="a"/>
    <w:next w:val="2"/>
    <w:link w:val="10"/>
    <w:qFormat/>
    <w:rsid w:val="006A6505"/>
    <w:pPr>
      <w:keepNext/>
      <w:pageBreakBefore/>
      <w:pBdr>
        <w:top w:val="single" w:sz="12" w:space="2" w:color="auto"/>
        <w:left w:val="single" w:sz="12" w:space="0" w:color="auto"/>
        <w:bottom w:val="single" w:sz="12" w:space="1" w:color="auto"/>
        <w:right w:val="single" w:sz="12" w:space="0" w:color="auto"/>
      </w:pBdr>
      <w:shd w:val="pct5" w:color="auto" w:fill="FFFFFF"/>
      <w:bidi/>
      <w:spacing w:before="120" w:after="240" w:line="340" w:lineRule="exact"/>
      <w:jc w:val="center"/>
      <w:outlineLvl w:val="0"/>
    </w:pPr>
    <w:rPr>
      <w:rFonts w:ascii="Tahoma" w:eastAsia="Times New Roman" w:hAnsi="Tahoma" w:cs="Times New Roman"/>
      <w:b/>
      <w:bCs/>
      <w:color w:val="000000"/>
      <w:kern w:val="28"/>
      <w:sz w:val="32"/>
      <w:szCs w:val="32"/>
      <w:lang w:val="x-none" w:eastAsia="x-none"/>
    </w:rPr>
  </w:style>
  <w:style w:type="paragraph" w:styleId="2">
    <w:name w:val="heading 2"/>
    <w:basedOn w:val="a"/>
    <w:next w:val="a"/>
    <w:link w:val="20"/>
    <w:qFormat/>
    <w:rsid w:val="006A6505"/>
    <w:pPr>
      <w:keepNext/>
      <w:keepLines/>
      <w:bidi/>
      <w:spacing w:before="120" w:after="0" w:line="240" w:lineRule="auto"/>
      <w:jc w:val="both"/>
      <w:outlineLvl w:val="1"/>
    </w:pPr>
    <w:rPr>
      <w:rFonts w:ascii="Comic Sans MS" w:eastAsia="Times New Roman" w:hAnsi="Comic Sans MS" w:cs="Times New Roman"/>
      <w:b/>
      <w:bCs/>
      <w:i/>
      <w:spacing w:val="-4"/>
      <w:sz w:val="28"/>
      <w:szCs w:val="28"/>
      <w:u w:val="thick"/>
      <w:lang w:val="x-none" w:eastAsia="x-none"/>
    </w:rPr>
  </w:style>
  <w:style w:type="paragraph" w:styleId="7">
    <w:name w:val="heading 7"/>
    <w:basedOn w:val="a"/>
    <w:next w:val="a"/>
    <w:link w:val="70"/>
    <w:qFormat/>
    <w:rsid w:val="006A6505"/>
    <w:pPr>
      <w:keepNext/>
      <w:bidi/>
      <w:spacing w:after="0" w:line="360" w:lineRule="auto"/>
      <w:jc w:val="both"/>
      <w:outlineLvl w:val="6"/>
    </w:pPr>
    <w:rPr>
      <w:rFonts w:ascii="Times New Roman" w:eastAsia="Times New Roman" w:hAnsi="Times New Roman" w:cs="Times New Roman"/>
      <w:b/>
      <w:bCs/>
      <w:szCs w:val="24"/>
      <w:u w:val="single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Heading 1 Char"/>
    <w:link w:val="1"/>
    <w:rsid w:val="006A6505"/>
    <w:rPr>
      <w:rFonts w:ascii="Tahoma" w:eastAsia="Times New Roman" w:hAnsi="Tahoma" w:cs="Tahoma"/>
      <w:b/>
      <w:bCs/>
      <w:color w:val="000000"/>
      <w:kern w:val="28"/>
      <w:sz w:val="32"/>
      <w:szCs w:val="32"/>
      <w:shd w:val="pct5" w:color="auto" w:fill="FFFFFF"/>
    </w:rPr>
  </w:style>
  <w:style w:type="character" w:customStyle="1" w:styleId="20">
    <w:name w:val="Heading 2 Char"/>
    <w:link w:val="2"/>
    <w:rsid w:val="006A6505"/>
    <w:rPr>
      <w:rFonts w:ascii="Comic Sans MS" w:eastAsia="Times New Roman" w:hAnsi="Comic Sans MS" w:cs="Guttman Yad-Brush"/>
      <w:b/>
      <w:bCs/>
      <w:i/>
      <w:spacing w:val="-4"/>
      <w:sz w:val="28"/>
      <w:szCs w:val="28"/>
      <w:u w:val="thick"/>
    </w:rPr>
  </w:style>
  <w:style w:type="character" w:customStyle="1" w:styleId="70">
    <w:name w:val="Heading 7 Char"/>
    <w:link w:val="7"/>
    <w:rsid w:val="006A6505"/>
    <w:rPr>
      <w:rFonts w:ascii="Times New Roman" w:eastAsia="Times New Roman" w:hAnsi="Times New Roman" w:cs="David"/>
      <w:b/>
      <w:bCs/>
      <w:sz w:val="22"/>
      <w:szCs w:val="24"/>
      <w:u w:val="single"/>
    </w:rPr>
  </w:style>
  <w:style w:type="paragraph" w:styleId="a3">
    <w:name w:val="header"/>
    <w:basedOn w:val="a"/>
    <w:link w:val="a4"/>
    <w:rsid w:val="006A6505"/>
    <w:pPr>
      <w:tabs>
        <w:tab w:val="center" w:pos="4153"/>
        <w:tab w:val="right" w:pos="8306"/>
      </w:tabs>
      <w:bidi/>
      <w:spacing w:after="0" w:line="340" w:lineRule="exact"/>
      <w:jc w:val="both"/>
    </w:pPr>
    <w:rPr>
      <w:rFonts w:ascii="Times New Roman" w:eastAsia="Times New Roman" w:hAnsi="Times New Roman" w:cs="Times New Roman"/>
      <w:szCs w:val="24"/>
      <w:lang w:val="x-none" w:eastAsia="x-none"/>
    </w:rPr>
  </w:style>
  <w:style w:type="character" w:customStyle="1" w:styleId="a4">
    <w:name w:val="Header Char"/>
    <w:link w:val="a3"/>
    <w:rsid w:val="006A6505"/>
    <w:rPr>
      <w:rFonts w:ascii="Times New Roman" w:eastAsia="Times New Roman" w:hAnsi="Times New Roman" w:cs="David"/>
      <w:sz w:val="22"/>
      <w:szCs w:val="24"/>
    </w:rPr>
  </w:style>
  <w:style w:type="paragraph" w:styleId="a5">
    <w:name w:val="footer"/>
    <w:basedOn w:val="a"/>
    <w:link w:val="a6"/>
    <w:rsid w:val="006A6505"/>
    <w:pPr>
      <w:tabs>
        <w:tab w:val="center" w:pos="4153"/>
        <w:tab w:val="right" w:pos="8306"/>
      </w:tabs>
      <w:bidi/>
      <w:spacing w:after="0" w:line="340" w:lineRule="exact"/>
      <w:jc w:val="both"/>
    </w:pPr>
    <w:rPr>
      <w:rFonts w:ascii="Times New Roman" w:eastAsia="Times New Roman" w:hAnsi="Times New Roman" w:cs="Times New Roman"/>
      <w:szCs w:val="24"/>
      <w:lang w:val="x-none" w:eastAsia="x-none"/>
    </w:rPr>
  </w:style>
  <w:style w:type="character" w:customStyle="1" w:styleId="a6">
    <w:name w:val="Footer Char"/>
    <w:link w:val="a5"/>
    <w:rsid w:val="006A6505"/>
    <w:rPr>
      <w:rFonts w:ascii="Times New Roman" w:eastAsia="Times New Roman" w:hAnsi="Times New Roman" w:cs="David"/>
      <w:sz w:val="22"/>
      <w:szCs w:val="24"/>
    </w:rPr>
  </w:style>
  <w:style w:type="character" w:styleId="a7">
    <w:name w:val="page number"/>
    <w:rsid w:val="006A6505"/>
  </w:style>
  <w:style w:type="character" w:styleId="Hyperlink">
    <w:name w:val="Hyperlink"/>
    <w:rsid w:val="006A6505"/>
    <w:rPr>
      <w:color w:val="0000FF"/>
      <w:u w:val="single"/>
    </w:rPr>
  </w:style>
  <w:style w:type="paragraph" w:styleId="a8">
    <w:name w:val="List Paragraph"/>
    <w:basedOn w:val="a"/>
    <w:uiPriority w:val="34"/>
    <w:qFormat/>
    <w:rsid w:val="000969EC"/>
    <w:pPr>
      <w:bidi/>
      <w:ind w:left="720"/>
      <w:contextualSpacing/>
    </w:pPr>
  </w:style>
  <w:style w:type="paragraph" w:styleId="NormalWeb">
    <w:name w:val="Normal (Web)"/>
    <w:basedOn w:val="a"/>
    <w:uiPriority w:val="99"/>
    <w:semiHidden/>
    <w:unhideWhenUsed/>
    <w:rsid w:val="00E8730D"/>
    <w:rPr>
      <w:rFonts w:ascii="Times New Roman" w:hAnsi="Times New Roman" w:cs="Times New Roman"/>
      <w:sz w:val="24"/>
      <w:szCs w:val="24"/>
    </w:rPr>
  </w:style>
  <w:style w:type="paragraph" w:styleId="a9">
    <w:name w:val="Balloon Text"/>
    <w:basedOn w:val="a"/>
    <w:link w:val="aa"/>
    <w:uiPriority w:val="99"/>
    <w:semiHidden/>
    <w:unhideWhenUsed/>
    <w:rsid w:val="00291F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Balloon Text Char"/>
    <w:basedOn w:val="a0"/>
    <w:link w:val="a9"/>
    <w:uiPriority w:val="99"/>
    <w:semiHidden/>
    <w:rsid w:val="00291F78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a0"/>
    <w:uiPriority w:val="99"/>
    <w:semiHidden/>
    <w:unhideWhenUsed/>
    <w:rsid w:val="00886BCB"/>
    <w:rPr>
      <w:color w:val="800080" w:themeColor="followedHyperlink"/>
      <w:u w:val="single"/>
    </w:rPr>
  </w:style>
  <w:style w:type="paragraph" w:styleId="ab">
    <w:name w:val="Title"/>
    <w:basedOn w:val="a"/>
    <w:next w:val="a"/>
    <w:link w:val="ac"/>
    <w:uiPriority w:val="10"/>
    <w:qFormat/>
    <w:rsid w:val="001741C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c">
    <w:name w:val="Title Char"/>
    <w:basedOn w:val="a0"/>
    <w:link w:val="ab"/>
    <w:uiPriority w:val="10"/>
    <w:rsid w:val="001741C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d">
    <w:name w:val="Subtitle"/>
    <w:basedOn w:val="a"/>
    <w:next w:val="a"/>
    <w:link w:val="ae"/>
    <w:uiPriority w:val="11"/>
    <w:qFormat/>
    <w:rsid w:val="001741C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e">
    <w:name w:val="Subtitle Char"/>
    <w:basedOn w:val="a0"/>
    <w:link w:val="ad"/>
    <w:uiPriority w:val="11"/>
    <w:rsid w:val="001741C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f">
    <w:name w:val="annotation reference"/>
    <w:basedOn w:val="a0"/>
    <w:uiPriority w:val="99"/>
    <w:semiHidden/>
    <w:unhideWhenUsed/>
    <w:rsid w:val="00BF4932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BF4932"/>
    <w:pPr>
      <w:spacing w:line="240" w:lineRule="auto"/>
    </w:pPr>
    <w:rPr>
      <w:sz w:val="20"/>
      <w:szCs w:val="20"/>
    </w:rPr>
  </w:style>
  <w:style w:type="character" w:customStyle="1" w:styleId="af1">
    <w:name w:val="Comment Text Char"/>
    <w:basedOn w:val="a0"/>
    <w:link w:val="af0"/>
    <w:uiPriority w:val="99"/>
    <w:semiHidden/>
    <w:rsid w:val="00BF4932"/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BF4932"/>
    <w:rPr>
      <w:b/>
      <w:bCs/>
    </w:rPr>
  </w:style>
  <w:style w:type="character" w:customStyle="1" w:styleId="af3">
    <w:name w:val="Comment Subject Char"/>
    <w:basedOn w:val="af1"/>
    <w:link w:val="af2"/>
    <w:uiPriority w:val="99"/>
    <w:semiHidden/>
    <w:rsid w:val="00BF493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31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2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14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1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1EB326-5AFF-40E8-9F9E-B6598BE013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6</Pages>
  <Words>1598</Words>
  <Characters>7990</Characters>
  <Application>Microsoft Office Word</Application>
  <DocSecurity>0</DocSecurity>
  <Lines>66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9569</CharactersWithSpaces>
  <SharedDoc>false</SharedDoc>
  <HLinks>
    <vt:vector size="24" baseType="variant">
      <vt:variant>
        <vt:i4>99024940</vt:i4>
      </vt:variant>
      <vt:variant>
        <vt:i4>9</vt:i4>
      </vt:variant>
      <vt:variant>
        <vt:i4>0</vt:i4>
      </vt:variant>
      <vt:variant>
        <vt:i4>5</vt:i4>
      </vt:variant>
      <vt:variant>
        <vt:lpwstr>http://he.wikipedia.org/wiki/שולה_המוקשים_(משחק)</vt:lpwstr>
      </vt:variant>
      <vt:variant>
        <vt:lpwstr/>
      </vt:variant>
      <vt:variant>
        <vt:i4>4128889</vt:i4>
      </vt:variant>
      <vt:variant>
        <vt:i4>6</vt:i4>
      </vt:variant>
      <vt:variant>
        <vt:i4>0</vt:i4>
      </vt:variant>
      <vt:variant>
        <vt:i4>5</vt:i4>
      </vt:variant>
      <vt:variant>
        <vt:lpwstr>http://www2.mta.ac.il/~&lt;your_account_name&gt;/java/&lt;your_zip_file&gt;</vt:lpwstr>
      </vt:variant>
      <vt:variant>
        <vt:lpwstr/>
      </vt:variant>
      <vt:variant>
        <vt:i4>5898331</vt:i4>
      </vt:variant>
      <vt:variant>
        <vt:i4>3</vt:i4>
      </vt:variant>
      <vt:variant>
        <vt:i4>0</vt:i4>
      </vt:variant>
      <vt:variant>
        <vt:i4>5</vt:i4>
      </vt:variant>
      <vt:variant>
        <vt:lpwstr>mailto:java_mta@yahoo.com</vt:lpwstr>
      </vt:variant>
      <vt:variant>
        <vt:lpwstr/>
      </vt:variant>
      <vt:variant>
        <vt:i4>7208968</vt:i4>
      </vt:variant>
      <vt:variant>
        <vt:i4>0</vt:i4>
      </vt:variant>
      <vt:variant>
        <vt:i4>0</vt:i4>
      </vt:variant>
      <vt:variant>
        <vt:i4>5</vt:i4>
      </vt:variant>
      <vt:variant>
        <vt:lpwstr>mailto:lironble@mta.ac.il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Liron Blecher</dc:creator>
  <cp:lastModifiedBy>קרן כליף</cp:lastModifiedBy>
  <cp:revision>22</cp:revision>
  <cp:lastPrinted>2011-04-30T20:48:00Z</cp:lastPrinted>
  <dcterms:created xsi:type="dcterms:W3CDTF">2013-07-08T06:44:00Z</dcterms:created>
  <dcterms:modified xsi:type="dcterms:W3CDTF">2014-09-05T08:36:00Z</dcterms:modified>
</cp:coreProperties>
</file>